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400"/>
        <w:tblW w:w="10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05"/>
        <w:gridCol w:w="1604"/>
        <w:gridCol w:w="2731"/>
        <w:gridCol w:w="2040"/>
        <w:gridCol w:w="2520"/>
      </w:tblGrid>
      <w:tr w:rsidR="00D5489F" w:rsidRPr="00997223" w14:paraId="6BC72604" w14:textId="77777777" w:rsidTr="00D5489F">
        <w:trPr>
          <w:trHeight w:val="309"/>
        </w:trPr>
        <w:tc>
          <w:tcPr>
            <w:tcW w:w="10800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788D9CD9" w14:textId="77777777" w:rsidR="00D5489F" w:rsidRPr="00997223" w:rsidRDefault="00D5489F" w:rsidP="00D5489F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MODULO </w:t>
            </w:r>
            <w:r w:rsidRPr="00997223">
              <w:rPr>
                <w:rFonts w:ascii="Tahoma" w:hAnsi="Tahoma" w:cs="Tahoma"/>
                <w:b/>
                <w:sz w:val="16"/>
                <w:szCs w:val="16"/>
              </w:rPr>
              <w:t>INTERVENTO PER:</w:t>
            </w:r>
          </w:p>
        </w:tc>
      </w:tr>
      <w:tr w:rsidR="00D5489F" w:rsidRPr="00997223" w14:paraId="660E8208" w14:textId="77777777" w:rsidTr="00B60924">
        <w:trPr>
          <w:trHeight w:val="231"/>
        </w:trPr>
        <w:tc>
          <w:tcPr>
            <w:tcW w:w="190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520A6AF4" w14:textId="77777777" w:rsidR="00D5489F" w:rsidRPr="00997223" w:rsidRDefault="00D5489F" w:rsidP="00D5489F">
            <w:pPr>
              <w:jc w:val="center"/>
              <w:rPr>
                <w:rFonts w:ascii="Tahoma" w:hAnsi="Tahoma" w:cs="Tahoma"/>
                <w:b/>
              </w:rPr>
            </w:pPr>
            <w:r w:rsidRPr="00997223">
              <w:rPr>
                <w:rFonts w:ascii="Tahoma" w:hAnsi="Tahoma" w:cs="Tahoma"/>
                <w:b/>
                <w:sz w:val="16"/>
                <w:szCs w:val="16"/>
              </w:rPr>
              <w:t>RITIRO</w:t>
            </w:r>
          </w:p>
        </w:tc>
        <w:tc>
          <w:tcPr>
            <w:tcW w:w="160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4B5E416" w14:textId="77777777" w:rsidR="00D5489F" w:rsidRPr="00997223" w:rsidRDefault="00D5489F" w:rsidP="00D5489F">
            <w:pPr>
              <w:jc w:val="center"/>
              <w:rPr>
                <w:rFonts w:ascii="Tahoma" w:hAnsi="Tahoma" w:cs="Tahoma"/>
                <w:b/>
              </w:rPr>
            </w:pPr>
            <w:r w:rsidRPr="00997223">
              <w:rPr>
                <w:rFonts w:ascii="Tahoma" w:hAnsi="Tahoma" w:cs="Tahoma"/>
                <w:b/>
                <w:sz w:val="16"/>
                <w:szCs w:val="16"/>
              </w:rPr>
              <w:t>CONSEGNA</w:t>
            </w:r>
          </w:p>
        </w:tc>
        <w:tc>
          <w:tcPr>
            <w:tcW w:w="273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0FC0AD8" w14:textId="77777777" w:rsidR="00D5489F" w:rsidRPr="00997223" w:rsidRDefault="000C3D90" w:rsidP="00D5489F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DATA DI RICHIESTA</w:t>
            </w:r>
          </w:p>
        </w:tc>
        <w:tc>
          <w:tcPr>
            <w:tcW w:w="204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038B4D8" w14:textId="77777777" w:rsidR="00D5489F" w:rsidRPr="00997223" w:rsidRDefault="00D5489F" w:rsidP="00D5489F">
            <w:pPr>
              <w:jc w:val="center"/>
              <w:rPr>
                <w:rFonts w:ascii="Tahoma" w:hAnsi="Tahoma" w:cs="Tahoma"/>
                <w:b/>
              </w:rPr>
            </w:pPr>
            <w:r w:rsidRPr="00997223">
              <w:rPr>
                <w:rFonts w:ascii="Tahoma" w:hAnsi="Tahoma" w:cs="Tahoma"/>
                <w:b/>
                <w:sz w:val="16"/>
                <w:szCs w:val="16"/>
              </w:rPr>
              <w:t>CLIENTE NUOVO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A7E9B08" w14:textId="77777777" w:rsidR="00D5489F" w:rsidRPr="00997223" w:rsidRDefault="00D5489F" w:rsidP="00D5489F">
            <w:pPr>
              <w:jc w:val="center"/>
              <w:rPr>
                <w:rFonts w:ascii="Tahoma" w:hAnsi="Tahoma" w:cs="Tahoma"/>
                <w:b/>
              </w:rPr>
            </w:pPr>
            <w:r w:rsidRPr="00997223">
              <w:rPr>
                <w:rFonts w:ascii="Tahoma" w:hAnsi="Tahoma" w:cs="Tahoma"/>
                <w:b/>
                <w:sz w:val="16"/>
                <w:szCs w:val="16"/>
              </w:rPr>
              <w:t>CLIENTE  STORICO</w:t>
            </w:r>
          </w:p>
        </w:tc>
      </w:tr>
      <w:tr w:rsidR="00D5489F" w:rsidRPr="00AF7391" w14:paraId="6B3842A3" w14:textId="77777777" w:rsidTr="00A668D4">
        <w:trPr>
          <w:trHeight w:val="264"/>
        </w:trPr>
        <w:tc>
          <w:tcPr>
            <w:tcW w:w="19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59F5E1F" w14:textId="77777777" w:rsidR="00D5489F" w:rsidRPr="00AF7391" w:rsidRDefault="00F72216" w:rsidP="00D5489F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x</w:t>
            </w:r>
          </w:p>
        </w:tc>
        <w:tc>
          <w:tcPr>
            <w:tcW w:w="160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EAB6B5" w14:textId="77777777" w:rsidR="00D5489F" w:rsidRPr="00AF7391" w:rsidRDefault="00D5489F" w:rsidP="00D5489F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731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7029BB" w14:textId="4D247E02" w:rsidR="00D5489F" w:rsidRPr="000C3D90" w:rsidRDefault="001E22A8" w:rsidP="003D4B69">
            <w:pPr>
              <w:jc w:val="center"/>
              <w:rPr>
                <w:rFonts w:ascii="Tahoma" w:hAnsi="Tahoma" w:cs="Tahoma"/>
                <w:b/>
                <w:color w:val="FF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FF0000"/>
                <w:sz w:val="22"/>
                <w:szCs w:val="22"/>
              </w:rPr>
              <w:t>25</w:t>
            </w:r>
            <w:r w:rsidR="00FF3A86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.0</w:t>
            </w:r>
            <w:r w:rsidR="002B755B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5</w:t>
            </w:r>
            <w:r w:rsidR="00FF3A86">
              <w:rPr>
                <w:rFonts w:ascii="Tahoma" w:hAnsi="Tahoma" w:cs="Tahoma"/>
                <w:b/>
                <w:color w:val="FF0000"/>
                <w:sz w:val="22"/>
                <w:szCs w:val="22"/>
              </w:rPr>
              <w:t>.2022</w:t>
            </w:r>
          </w:p>
        </w:tc>
        <w:tc>
          <w:tcPr>
            <w:tcW w:w="20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9FD9498" w14:textId="77777777" w:rsidR="00D5489F" w:rsidRPr="00AF7391" w:rsidRDefault="00D5489F" w:rsidP="00D5489F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3A64C2" w14:textId="77777777" w:rsidR="00D5489F" w:rsidRPr="00AF7391" w:rsidRDefault="00E37E14" w:rsidP="00D5489F">
            <w:pPr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X</w:t>
            </w:r>
          </w:p>
        </w:tc>
      </w:tr>
    </w:tbl>
    <w:p w14:paraId="68615116" w14:textId="77777777" w:rsidR="00FD2E46" w:rsidRDefault="00FD2E46">
      <w:pPr>
        <w:rPr>
          <w:sz w:val="14"/>
          <w:szCs w:val="14"/>
        </w:rPr>
      </w:pPr>
    </w:p>
    <w:tbl>
      <w:tblPr>
        <w:tblpPr w:leftFromText="141" w:rightFromText="141" w:vertAnchor="text" w:horzAnchor="margin" w:tblpXSpec="center" w:tblpY="9"/>
        <w:tblW w:w="10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7"/>
        <w:gridCol w:w="4671"/>
        <w:gridCol w:w="1276"/>
        <w:gridCol w:w="425"/>
        <w:gridCol w:w="7"/>
        <w:gridCol w:w="1701"/>
        <w:gridCol w:w="1471"/>
      </w:tblGrid>
      <w:tr w:rsidR="00A668D4" w14:paraId="5181E628" w14:textId="77777777" w:rsidTr="00300363">
        <w:trPr>
          <w:trHeight w:val="360"/>
        </w:trPr>
        <w:tc>
          <w:tcPr>
            <w:tcW w:w="5920" w:type="dxa"/>
            <w:gridSpan w:val="3"/>
            <w:shd w:val="pct10" w:color="auto" w:fill="F7CAAC"/>
            <w:vAlign w:val="center"/>
          </w:tcPr>
          <w:p w14:paraId="7870AC27" w14:textId="77777777" w:rsidR="00A668D4" w:rsidRPr="000C3D90" w:rsidRDefault="00A668D4" w:rsidP="00E37E14">
            <w:pPr>
              <w:jc w:val="center"/>
              <w:rPr>
                <w:rFonts w:ascii="Eras Demi ITC" w:hAnsi="Eras Demi ITC"/>
                <w:b/>
              </w:rPr>
            </w:pPr>
            <w:r w:rsidRPr="00FA55F4">
              <w:rPr>
                <w:rFonts w:ascii="Tahoma" w:hAnsi="Tahoma" w:cs="Tahoma"/>
                <w:b/>
                <w:sz w:val="32"/>
                <w:szCs w:val="16"/>
                <w:u w:val="single"/>
              </w:rPr>
              <w:t xml:space="preserve">PER </w:t>
            </w:r>
            <w:r>
              <w:rPr>
                <w:rFonts w:ascii="Tahoma" w:hAnsi="Tahoma" w:cs="Tahoma"/>
                <w:b/>
                <w:sz w:val="32"/>
                <w:szCs w:val="16"/>
                <w:u w:val="single"/>
              </w:rPr>
              <w:t>AUTISTA</w:t>
            </w:r>
          </w:p>
        </w:tc>
        <w:tc>
          <w:tcPr>
            <w:tcW w:w="4880" w:type="dxa"/>
            <w:gridSpan w:val="5"/>
            <w:shd w:val="pct10" w:color="auto" w:fill="F7CAAC"/>
            <w:vAlign w:val="center"/>
          </w:tcPr>
          <w:p w14:paraId="15895B57" w14:textId="77777777" w:rsidR="00A668D4" w:rsidRPr="004273D8" w:rsidRDefault="00A668D4" w:rsidP="00A668D4">
            <w:pPr>
              <w:jc w:val="center"/>
              <w:rPr>
                <w:rFonts w:ascii="Eras Demi ITC" w:hAnsi="Eras Demi ITC"/>
                <w:b/>
              </w:rPr>
            </w:pPr>
            <w:r w:rsidRPr="00FA55F4">
              <w:rPr>
                <w:rFonts w:ascii="Tahoma" w:hAnsi="Tahoma" w:cs="Tahoma"/>
                <w:b/>
                <w:sz w:val="32"/>
                <w:szCs w:val="16"/>
                <w:u w:val="single"/>
              </w:rPr>
              <w:t>PER UFFICIO</w:t>
            </w:r>
          </w:p>
        </w:tc>
      </w:tr>
      <w:tr w:rsidR="005C5080" w14:paraId="2DBBA341" w14:textId="77777777" w:rsidTr="00DE6277">
        <w:trPr>
          <w:trHeight w:val="360"/>
        </w:trPr>
        <w:tc>
          <w:tcPr>
            <w:tcW w:w="1242" w:type="dxa"/>
            <w:shd w:val="clear" w:color="auto" w:fill="auto"/>
            <w:vAlign w:val="center"/>
          </w:tcPr>
          <w:p w14:paraId="7F67664B" w14:textId="77777777" w:rsidR="005C5080" w:rsidRPr="000C3D90" w:rsidRDefault="005C5080" w:rsidP="005C5080">
            <w:pPr>
              <w:rPr>
                <w:rFonts w:ascii="Eras Demi ITC" w:hAnsi="Eras Demi ITC"/>
                <w:b/>
              </w:rPr>
            </w:pPr>
            <w:r w:rsidRPr="00A668D4">
              <w:rPr>
                <w:rFonts w:ascii="Tahoma" w:hAnsi="Tahoma" w:cs="Tahoma"/>
                <w:b/>
                <w:sz w:val="16"/>
                <w:szCs w:val="16"/>
              </w:rPr>
              <w:t xml:space="preserve">Operatore 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3CCC3C50" w14:textId="34716041" w:rsidR="005C5080" w:rsidRPr="000C3D90" w:rsidRDefault="0079797A" w:rsidP="00EA532D">
            <w:pPr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MATILDE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232A6A7" w14:textId="77777777" w:rsidR="005C5080" w:rsidRPr="00FA55F4" w:rsidRDefault="005C5080" w:rsidP="005C5080">
            <w:pPr>
              <w:rPr>
                <w:rFonts w:ascii="Tahoma" w:hAnsi="Tahoma" w:cs="Tahoma"/>
                <w:b/>
                <w:sz w:val="32"/>
                <w:szCs w:val="16"/>
                <w:u w:val="single"/>
              </w:rPr>
            </w:pPr>
            <w:r w:rsidRPr="00A668D4">
              <w:rPr>
                <w:rFonts w:ascii="Tahoma" w:hAnsi="Tahoma" w:cs="Tahoma"/>
                <w:b/>
                <w:sz w:val="18"/>
                <w:szCs w:val="16"/>
              </w:rPr>
              <w:t>Sede legale Produttore</w:t>
            </w:r>
          </w:p>
        </w:tc>
        <w:tc>
          <w:tcPr>
            <w:tcW w:w="3604" w:type="dxa"/>
            <w:gridSpan w:val="4"/>
            <w:vMerge w:val="restart"/>
            <w:shd w:val="clear" w:color="auto" w:fill="auto"/>
          </w:tcPr>
          <w:p w14:paraId="6C30031F" w14:textId="77777777" w:rsidR="005C5080" w:rsidRDefault="00D0044C" w:rsidP="005C5080">
            <w:pPr>
              <w:pStyle w:val="Nessunaspaziatura"/>
              <w:rPr>
                <w:rFonts w:ascii="Eras Bold ITC" w:hAnsi="Eras Bold ITC" w:cs="Calibri"/>
                <w:bCs/>
              </w:rPr>
            </w:pPr>
            <w:r>
              <w:rPr>
                <w:rFonts w:ascii="Eras Bold ITC" w:hAnsi="Eras Bold ITC" w:cs="Calibri"/>
                <w:bCs/>
              </w:rPr>
              <w:t>VILLA ANTICA SRL</w:t>
            </w:r>
          </w:p>
          <w:p w14:paraId="08F4ADC9" w14:textId="77777777" w:rsidR="00D0044C" w:rsidRPr="00DE6277" w:rsidRDefault="00D0044C" w:rsidP="005C5080">
            <w:pPr>
              <w:pStyle w:val="Nessunaspaziatura"/>
              <w:rPr>
                <w:rFonts w:ascii="Eras Bold ITC" w:hAnsi="Eras Bold ITC" w:cs="Calibri"/>
                <w:bCs/>
              </w:rPr>
            </w:pPr>
            <w:r>
              <w:rPr>
                <w:rFonts w:ascii="Eras Bold ITC" w:hAnsi="Eras Bold ITC" w:cs="Calibri"/>
                <w:bCs/>
              </w:rPr>
              <w:t>VIA RAVENNA,55 – SANSEPOLCRO (AR)</w:t>
            </w:r>
          </w:p>
        </w:tc>
      </w:tr>
      <w:tr w:rsidR="005C5080" w14:paraId="396C3DDF" w14:textId="77777777" w:rsidTr="00DE6277">
        <w:trPr>
          <w:trHeight w:val="533"/>
        </w:trPr>
        <w:tc>
          <w:tcPr>
            <w:tcW w:w="1249" w:type="dxa"/>
            <w:gridSpan w:val="2"/>
            <w:shd w:val="clear" w:color="auto" w:fill="auto"/>
            <w:vAlign w:val="center"/>
          </w:tcPr>
          <w:p w14:paraId="1272C70A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Spett.</w:t>
            </w:r>
            <w:ins w:id="0" w:author="principale" w:date="2007-01-07T12:08:00Z">
              <w:r w:rsidRPr="00B02B48">
                <w:rPr>
                  <w:rFonts w:ascii="Tahoma" w:hAnsi="Tahoma" w:cs="Tahoma"/>
                  <w:b/>
                  <w:sz w:val="16"/>
                  <w:szCs w:val="16"/>
                </w:rPr>
                <w:t xml:space="preserve"> </w:t>
              </w:r>
            </w:ins>
            <w:r w:rsidRPr="00B02B48">
              <w:rPr>
                <w:rFonts w:ascii="Tahoma" w:hAnsi="Tahoma" w:cs="Tahoma"/>
                <w:b/>
                <w:sz w:val="16"/>
                <w:szCs w:val="16"/>
              </w:rPr>
              <w:t>le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584A769D" w14:textId="77777777" w:rsidR="005C5080" w:rsidRPr="005C5080" w:rsidRDefault="00D0044C" w:rsidP="00D0044C">
            <w:pPr>
              <w:rPr>
                <w:rFonts w:ascii="Eras Bold ITC" w:hAnsi="Eras Bold ITC"/>
                <w:b/>
                <w:sz w:val="22"/>
                <w:szCs w:val="22"/>
              </w:rPr>
            </w:pPr>
            <w:r>
              <w:rPr>
                <w:rFonts w:ascii="Eras Bold ITC" w:hAnsi="Eras Bold ITC" w:cs="Calibri"/>
                <w:bCs/>
                <w:sz w:val="22"/>
                <w:szCs w:val="22"/>
              </w:rPr>
              <w:t xml:space="preserve">VILLA ANTICA SRL </w:t>
            </w: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BB556C7" w14:textId="77777777" w:rsidR="005C5080" w:rsidRPr="004273D8" w:rsidRDefault="005C5080" w:rsidP="005C5080">
            <w:pPr>
              <w:rPr>
                <w:rFonts w:ascii="Eras Demi ITC" w:hAnsi="Eras Demi ITC"/>
                <w:b/>
              </w:rPr>
            </w:pPr>
          </w:p>
        </w:tc>
        <w:tc>
          <w:tcPr>
            <w:tcW w:w="3604" w:type="dxa"/>
            <w:gridSpan w:val="4"/>
            <w:vMerge/>
            <w:shd w:val="clear" w:color="auto" w:fill="auto"/>
          </w:tcPr>
          <w:p w14:paraId="36CEDFCB" w14:textId="77777777" w:rsidR="005C5080" w:rsidRPr="004273D8" w:rsidRDefault="005C5080" w:rsidP="005C5080">
            <w:pPr>
              <w:rPr>
                <w:rFonts w:ascii="Eras Demi ITC" w:hAnsi="Eras Demi ITC"/>
                <w:b/>
              </w:rPr>
            </w:pPr>
          </w:p>
        </w:tc>
      </w:tr>
      <w:tr w:rsidR="005C5080" w14:paraId="4CD79D64" w14:textId="77777777" w:rsidTr="00300363">
        <w:tc>
          <w:tcPr>
            <w:tcW w:w="1249" w:type="dxa"/>
            <w:gridSpan w:val="2"/>
            <w:shd w:val="clear" w:color="auto" w:fill="auto"/>
          </w:tcPr>
          <w:p w14:paraId="088E66A9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 xml:space="preserve">Sig. </w:t>
            </w:r>
          </w:p>
        </w:tc>
        <w:tc>
          <w:tcPr>
            <w:tcW w:w="4671" w:type="dxa"/>
            <w:shd w:val="clear" w:color="auto" w:fill="auto"/>
          </w:tcPr>
          <w:p w14:paraId="5A052248" w14:textId="77777777" w:rsidR="005C5080" w:rsidRPr="005C5080" w:rsidRDefault="00D0044C" w:rsidP="005C5080">
            <w:pPr>
              <w:pStyle w:val="NormaleWeb"/>
              <w:rPr>
                <w:rFonts w:ascii="Eras Bold ITC" w:hAnsi="Eras Bold ITC"/>
                <w:color w:val="000000"/>
                <w:sz w:val="22"/>
                <w:szCs w:val="22"/>
              </w:rPr>
            </w:pPr>
            <w:r>
              <w:rPr>
                <w:rFonts w:ascii="Eras Bold ITC" w:hAnsi="Eras Bold ITC"/>
                <w:color w:val="000000"/>
                <w:sz w:val="22"/>
                <w:szCs w:val="22"/>
              </w:rPr>
              <w:t>CAPOCANTIERE</w:t>
            </w:r>
          </w:p>
        </w:tc>
        <w:tc>
          <w:tcPr>
            <w:tcW w:w="4880" w:type="dxa"/>
            <w:gridSpan w:val="5"/>
            <w:shd w:val="pct5" w:color="auto" w:fill="F7CAAC"/>
          </w:tcPr>
          <w:p w14:paraId="1201098A" w14:textId="77777777" w:rsidR="005C5080" w:rsidRPr="0001117E" w:rsidRDefault="005C5080" w:rsidP="005C5080">
            <w:pPr>
              <w:rPr>
                <w:rFonts w:ascii="Eras Demi ITC" w:hAnsi="Eras Demi ITC"/>
                <w:b/>
                <w:sz w:val="16"/>
                <w:szCs w:val="16"/>
              </w:rPr>
            </w:pPr>
            <w:r w:rsidRPr="0001117E">
              <w:rPr>
                <w:rFonts w:ascii="Tahoma" w:hAnsi="Tahoma" w:cs="Tahoma"/>
                <w:b/>
                <w:szCs w:val="16"/>
              </w:rPr>
              <w:t>Data richiesta intervento</w:t>
            </w:r>
          </w:p>
        </w:tc>
      </w:tr>
      <w:tr w:rsidR="005C5080" w14:paraId="32A49DAC" w14:textId="77777777" w:rsidTr="00A668D4">
        <w:tc>
          <w:tcPr>
            <w:tcW w:w="1249" w:type="dxa"/>
            <w:gridSpan w:val="2"/>
            <w:shd w:val="clear" w:color="auto" w:fill="auto"/>
          </w:tcPr>
          <w:p w14:paraId="06BDF041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Unit. Loc</w:t>
            </w:r>
          </w:p>
        </w:tc>
        <w:tc>
          <w:tcPr>
            <w:tcW w:w="4671" w:type="dxa"/>
            <w:shd w:val="clear" w:color="auto" w:fill="auto"/>
          </w:tcPr>
          <w:p w14:paraId="3FB6A8CF" w14:textId="77777777" w:rsidR="005C5080" w:rsidRPr="00DE6277" w:rsidRDefault="00D0044C" w:rsidP="004C466E">
            <w:pPr>
              <w:pStyle w:val="Nessunaspaziatura"/>
              <w:rPr>
                <w:rFonts w:ascii="Eras Bold ITC" w:hAnsi="Eras Bold ITC" w:cs="Calibri"/>
                <w:bCs/>
              </w:rPr>
            </w:pPr>
            <w:r>
              <w:rPr>
                <w:rFonts w:ascii="Eras Bold ITC" w:hAnsi="Eras Bold ITC" w:cs="Calibri"/>
                <w:bCs/>
              </w:rPr>
              <w:t>C/O CANTIERE VIA CAPONI, 32</w:t>
            </w:r>
          </w:p>
        </w:tc>
        <w:tc>
          <w:tcPr>
            <w:tcW w:w="4880" w:type="dxa"/>
            <w:gridSpan w:val="5"/>
            <w:vMerge w:val="restart"/>
            <w:shd w:val="clear" w:color="auto" w:fill="auto"/>
            <w:vAlign w:val="center"/>
          </w:tcPr>
          <w:p w14:paraId="5D76D3B5" w14:textId="46025A10" w:rsidR="005C5080" w:rsidRPr="004F529A" w:rsidRDefault="001E22A8" w:rsidP="0069045F">
            <w:pPr>
              <w:jc w:val="center"/>
              <w:rPr>
                <w:rFonts w:ascii="Tahoma" w:hAnsi="Tahoma" w:cs="Tahoma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Eras Demi ITC" w:hAnsi="Eras Demi ITC"/>
                <w:b/>
                <w:bCs/>
                <w:color w:val="FF0000"/>
                <w:sz w:val="28"/>
                <w:szCs w:val="28"/>
              </w:rPr>
              <w:t>27</w:t>
            </w:r>
            <w:r w:rsidR="004F529A" w:rsidRPr="004F529A">
              <w:rPr>
                <w:rFonts w:ascii="Eras Demi ITC" w:hAnsi="Eras Demi ITC"/>
                <w:b/>
                <w:bCs/>
                <w:color w:val="FF0000"/>
                <w:sz w:val="28"/>
                <w:szCs w:val="28"/>
              </w:rPr>
              <w:t>.05.2022</w:t>
            </w:r>
          </w:p>
        </w:tc>
      </w:tr>
      <w:tr w:rsidR="005C5080" w14:paraId="51DD8324" w14:textId="77777777" w:rsidTr="00A668D4">
        <w:trPr>
          <w:trHeight w:val="65"/>
        </w:trPr>
        <w:tc>
          <w:tcPr>
            <w:tcW w:w="1249" w:type="dxa"/>
            <w:gridSpan w:val="2"/>
            <w:shd w:val="clear" w:color="auto" w:fill="auto"/>
          </w:tcPr>
          <w:p w14:paraId="70419DEF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Città</w:t>
            </w:r>
          </w:p>
        </w:tc>
        <w:tc>
          <w:tcPr>
            <w:tcW w:w="4671" w:type="dxa"/>
            <w:shd w:val="clear" w:color="auto" w:fill="auto"/>
          </w:tcPr>
          <w:p w14:paraId="2054BA7C" w14:textId="77777777" w:rsidR="005C5080" w:rsidRPr="00DE6277" w:rsidRDefault="00D0044C" w:rsidP="005C5080">
            <w:pPr>
              <w:pStyle w:val="Nessunaspaziatura"/>
              <w:rPr>
                <w:rFonts w:ascii="Eras Bold ITC" w:hAnsi="Eras Bold ITC" w:cs="Calibri"/>
                <w:bCs/>
              </w:rPr>
            </w:pPr>
            <w:r>
              <w:rPr>
                <w:rFonts w:ascii="Eras Bold ITC" w:hAnsi="Eras Bold ITC" w:cs="Calibri"/>
                <w:bCs/>
              </w:rPr>
              <w:t>50019 – SESTO FIORENTINO (FI)</w:t>
            </w:r>
          </w:p>
        </w:tc>
        <w:tc>
          <w:tcPr>
            <w:tcW w:w="4880" w:type="dxa"/>
            <w:gridSpan w:val="5"/>
            <w:vMerge/>
            <w:shd w:val="clear" w:color="auto" w:fill="auto"/>
          </w:tcPr>
          <w:p w14:paraId="6D82E6CF" w14:textId="77777777" w:rsidR="005C5080" w:rsidRPr="00B02B48" w:rsidRDefault="005C5080" w:rsidP="005C5080">
            <w:pPr>
              <w:rPr>
                <w:rFonts w:ascii="Eras Demi ITC" w:hAnsi="Eras Demi ITC"/>
                <w:b/>
                <w:sz w:val="16"/>
                <w:szCs w:val="16"/>
              </w:rPr>
            </w:pPr>
          </w:p>
        </w:tc>
      </w:tr>
      <w:tr w:rsidR="005C5080" w14:paraId="4D2A281F" w14:textId="77777777" w:rsidTr="00300363">
        <w:trPr>
          <w:trHeight w:val="269"/>
        </w:trPr>
        <w:tc>
          <w:tcPr>
            <w:tcW w:w="1249" w:type="dxa"/>
            <w:gridSpan w:val="2"/>
            <w:shd w:val="clear" w:color="auto" w:fill="auto"/>
          </w:tcPr>
          <w:p w14:paraId="39FCE44E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C/F</w:t>
            </w:r>
          </w:p>
        </w:tc>
        <w:tc>
          <w:tcPr>
            <w:tcW w:w="4671" w:type="dxa"/>
            <w:shd w:val="clear" w:color="auto" w:fill="auto"/>
          </w:tcPr>
          <w:p w14:paraId="35CF5137" w14:textId="77777777" w:rsidR="005C5080" w:rsidRPr="002B1434" w:rsidRDefault="00D0044C" w:rsidP="005C5080">
            <w:pPr>
              <w:rPr>
                <w:rFonts w:ascii="Eras Bold ITC" w:hAnsi="Eras Bold ITC" w:cs="Arial"/>
                <w:bCs/>
                <w:sz w:val="22"/>
                <w:szCs w:val="22"/>
              </w:rPr>
            </w:pPr>
            <w:r w:rsidRPr="00D0044C">
              <w:rPr>
                <w:rFonts w:ascii="Eras Bold ITC" w:hAnsi="Eras Bold ITC" w:cs="Arial"/>
                <w:bCs/>
                <w:sz w:val="22"/>
                <w:szCs w:val="22"/>
              </w:rPr>
              <w:t>02143590517</w:t>
            </w:r>
          </w:p>
        </w:tc>
        <w:tc>
          <w:tcPr>
            <w:tcW w:w="4880" w:type="dxa"/>
            <w:gridSpan w:val="5"/>
            <w:shd w:val="pct5" w:color="auto" w:fill="F7CAAC"/>
          </w:tcPr>
          <w:p w14:paraId="6D6B6C64" w14:textId="77777777" w:rsidR="005C5080" w:rsidRPr="0001117E" w:rsidRDefault="005C5080" w:rsidP="005C5080">
            <w:pPr>
              <w:rPr>
                <w:rFonts w:ascii="Eras Demi ITC" w:hAnsi="Eras Demi ITC"/>
                <w:b/>
              </w:rPr>
            </w:pPr>
            <w:r w:rsidRPr="0001117E">
              <w:rPr>
                <w:rFonts w:ascii="Tahoma" w:hAnsi="Tahoma" w:cs="Tahoma"/>
                <w:b/>
                <w:szCs w:val="16"/>
              </w:rPr>
              <w:t>Orario richiesta intervento</w:t>
            </w:r>
          </w:p>
        </w:tc>
      </w:tr>
      <w:tr w:rsidR="005C5080" w14:paraId="05F2EFEC" w14:textId="77777777" w:rsidTr="00A668D4">
        <w:tc>
          <w:tcPr>
            <w:tcW w:w="1249" w:type="dxa"/>
            <w:gridSpan w:val="2"/>
            <w:shd w:val="clear" w:color="auto" w:fill="auto"/>
          </w:tcPr>
          <w:p w14:paraId="65520766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P. IVA</w:t>
            </w:r>
          </w:p>
        </w:tc>
        <w:tc>
          <w:tcPr>
            <w:tcW w:w="4671" w:type="dxa"/>
            <w:shd w:val="clear" w:color="auto" w:fill="auto"/>
          </w:tcPr>
          <w:p w14:paraId="16F2C19A" w14:textId="77777777" w:rsidR="005C5080" w:rsidRPr="002B1434" w:rsidRDefault="00D0044C" w:rsidP="005C5080">
            <w:pPr>
              <w:rPr>
                <w:rFonts w:ascii="Eras Bold ITC" w:hAnsi="Eras Bold ITC" w:cs="Arial"/>
                <w:bCs/>
                <w:sz w:val="22"/>
                <w:szCs w:val="22"/>
              </w:rPr>
            </w:pPr>
            <w:r w:rsidRPr="00D0044C">
              <w:rPr>
                <w:rFonts w:ascii="Eras Bold ITC" w:hAnsi="Eras Bold ITC" w:cs="Arial"/>
                <w:bCs/>
                <w:sz w:val="22"/>
                <w:szCs w:val="22"/>
              </w:rPr>
              <w:t>02143590517</w:t>
            </w:r>
          </w:p>
        </w:tc>
        <w:tc>
          <w:tcPr>
            <w:tcW w:w="4880" w:type="dxa"/>
            <w:gridSpan w:val="5"/>
            <w:vMerge w:val="restart"/>
            <w:shd w:val="clear" w:color="auto" w:fill="auto"/>
            <w:vAlign w:val="center"/>
          </w:tcPr>
          <w:p w14:paraId="79F9F9D9" w14:textId="4F7D0A95" w:rsidR="005C5080" w:rsidRPr="00DD1032" w:rsidRDefault="005C5080" w:rsidP="004F529A">
            <w:pPr>
              <w:jc w:val="center"/>
              <w:rPr>
                <w:rFonts w:ascii="Eras Demi ITC" w:hAnsi="Eras Demi ITC"/>
                <w:color w:val="FF0000"/>
                <w:sz w:val="28"/>
                <w:szCs w:val="28"/>
              </w:rPr>
            </w:pPr>
          </w:p>
        </w:tc>
      </w:tr>
      <w:tr w:rsidR="005C5080" w14:paraId="5D1A7C4E" w14:textId="77777777" w:rsidTr="00A668D4">
        <w:tc>
          <w:tcPr>
            <w:tcW w:w="1249" w:type="dxa"/>
            <w:gridSpan w:val="2"/>
            <w:shd w:val="clear" w:color="auto" w:fill="auto"/>
          </w:tcPr>
          <w:p w14:paraId="53EAEE66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MAIL</w:t>
            </w:r>
          </w:p>
        </w:tc>
        <w:tc>
          <w:tcPr>
            <w:tcW w:w="4671" w:type="dxa"/>
            <w:shd w:val="clear" w:color="auto" w:fill="auto"/>
          </w:tcPr>
          <w:p w14:paraId="76C8ABB3" w14:textId="77777777" w:rsidR="005C5080" w:rsidRPr="005C5080" w:rsidRDefault="005C5080" w:rsidP="005C5080">
            <w:pPr>
              <w:rPr>
                <w:rFonts w:ascii="Eras Bold ITC" w:hAnsi="Eras Bold ITC" w:cs="Arial"/>
                <w:b/>
                <w:bCs/>
                <w:sz w:val="22"/>
                <w:szCs w:val="22"/>
              </w:rPr>
            </w:pPr>
          </w:p>
        </w:tc>
        <w:tc>
          <w:tcPr>
            <w:tcW w:w="4880" w:type="dxa"/>
            <w:gridSpan w:val="5"/>
            <w:vMerge/>
            <w:shd w:val="clear" w:color="auto" w:fill="auto"/>
            <w:vAlign w:val="center"/>
          </w:tcPr>
          <w:p w14:paraId="0B6FDA68" w14:textId="77777777" w:rsidR="005C5080" w:rsidRPr="00DD1032" w:rsidRDefault="005C5080" w:rsidP="005C5080">
            <w:pPr>
              <w:jc w:val="center"/>
              <w:rPr>
                <w:rFonts w:ascii="Eras Demi ITC" w:hAnsi="Eras Demi ITC"/>
                <w:color w:val="FF0000"/>
                <w:sz w:val="28"/>
                <w:szCs w:val="28"/>
              </w:rPr>
            </w:pPr>
          </w:p>
        </w:tc>
      </w:tr>
      <w:tr w:rsidR="005C5080" w14:paraId="609644BF" w14:textId="77777777" w:rsidTr="00A668D4">
        <w:tc>
          <w:tcPr>
            <w:tcW w:w="1249" w:type="dxa"/>
            <w:gridSpan w:val="2"/>
            <w:shd w:val="clear" w:color="auto" w:fill="auto"/>
          </w:tcPr>
          <w:p w14:paraId="5C1FA2D6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TEL</w:t>
            </w:r>
          </w:p>
        </w:tc>
        <w:tc>
          <w:tcPr>
            <w:tcW w:w="4671" w:type="dxa"/>
            <w:shd w:val="clear" w:color="auto" w:fill="auto"/>
          </w:tcPr>
          <w:p w14:paraId="44B6D82A" w14:textId="77777777" w:rsidR="005C5080" w:rsidRPr="004273D8" w:rsidRDefault="00D0044C" w:rsidP="005C5080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SALVATORE DE PLANO 3341799530</w:t>
            </w:r>
          </w:p>
        </w:tc>
        <w:tc>
          <w:tcPr>
            <w:tcW w:w="4880" w:type="dxa"/>
            <w:gridSpan w:val="5"/>
            <w:vMerge/>
            <w:shd w:val="clear" w:color="auto" w:fill="auto"/>
          </w:tcPr>
          <w:p w14:paraId="358F96BB" w14:textId="77777777" w:rsidR="005C5080" w:rsidRPr="00F04BC8" w:rsidRDefault="005C5080" w:rsidP="005C5080">
            <w:pPr>
              <w:jc w:val="center"/>
              <w:rPr>
                <w:rFonts w:ascii="Eras Demi ITC" w:hAnsi="Eras Demi ITC"/>
                <w:b/>
                <w:sz w:val="16"/>
                <w:szCs w:val="16"/>
              </w:rPr>
            </w:pPr>
          </w:p>
        </w:tc>
      </w:tr>
      <w:tr w:rsidR="005C5080" w14:paraId="30DD4C9A" w14:textId="77777777" w:rsidTr="00A668D4">
        <w:tc>
          <w:tcPr>
            <w:tcW w:w="5920" w:type="dxa"/>
            <w:gridSpan w:val="3"/>
            <w:shd w:val="clear" w:color="auto" w:fill="auto"/>
          </w:tcPr>
          <w:p w14:paraId="7FD831CB" w14:textId="77777777" w:rsidR="005C5080" w:rsidRPr="00B02B48" w:rsidRDefault="005C5080" w:rsidP="005C5080">
            <w:pPr>
              <w:rPr>
                <w:rFonts w:ascii="Eras Demi ITC" w:hAnsi="Eras Demi ITC"/>
                <w:b/>
                <w:sz w:val="16"/>
                <w:szCs w:val="16"/>
              </w:rPr>
            </w:pPr>
            <w:r w:rsidRPr="0001117E">
              <w:rPr>
                <w:rFonts w:ascii="Eras Demi ITC" w:hAnsi="Eras Demi ITC"/>
                <w:b/>
                <w:sz w:val="18"/>
                <w:szCs w:val="16"/>
              </w:rPr>
              <w:t xml:space="preserve">Veicolo Richiesto: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3FB33DB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Mattina</w:t>
            </w:r>
          </w:p>
        </w:tc>
        <w:tc>
          <w:tcPr>
            <w:tcW w:w="1708" w:type="dxa"/>
            <w:gridSpan w:val="2"/>
            <w:shd w:val="clear" w:color="auto" w:fill="auto"/>
          </w:tcPr>
          <w:p w14:paraId="77011CD1" w14:textId="7B306677" w:rsidR="005C5080" w:rsidRPr="00B02B48" w:rsidRDefault="005C5080" w:rsidP="005C508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71" w:type="dxa"/>
            <w:shd w:val="clear" w:color="auto" w:fill="auto"/>
          </w:tcPr>
          <w:p w14:paraId="00BB69FA" w14:textId="0AD7E71C" w:rsidR="005C5080" w:rsidRPr="00B02B48" w:rsidRDefault="005C5080" w:rsidP="005C5080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C5080" w14:paraId="27151CEF" w14:textId="77777777" w:rsidTr="00A668D4">
        <w:tc>
          <w:tcPr>
            <w:tcW w:w="5920" w:type="dxa"/>
            <w:gridSpan w:val="3"/>
            <w:vMerge w:val="restart"/>
            <w:shd w:val="clear" w:color="auto" w:fill="auto"/>
            <w:vAlign w:val="center"/>
          </w:tcPr>
          <w:p w14:paraId="34D06CF0" w14:textId="08309BE8" w:rsidR="005C5080" w:rsidRPr="00B02B48" w:rsidRDefault="00CD327F" w:rsidP="005C5080">
            <w:pPr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RAGNO RAFFAELE</w:t>
            </w:r>
            <w:r w:rsidR="00FF3A86">
              <w:rPr>
                <w:rFonts w:ascii="Eras Demi ITC" w:hAnsi="Eras Demi ITC"/>
                <w:b/>
              </w:rPr>
              <w:t xml:space="preserve"> </w:t>
            </w:r>
          </w:p>
        </w:tc>
        <w:tc>
          <w:tcPr>
            <w:tcW w:w="4880" w:type="dxa"/>
            <w:gridSpan w:val="5"/>
            <w:shd w:val="clear" w:color="auto" w:fill="auto"/>
          </w:tcPr>
          <w:p w14:paraId="3AF012FC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C5080" w14:paraId="7464A890" w14:textId="77777777" w:rsidTr="00A668D4">
        <w:tc>
          <w:tcPr>
            <w:tcW w:w="5920" w:type="dxa"/>
            <w:gridSpan w:val="3"/>
            <w:vMerge/>
            <w:shd w:val="clear" w:color="auto" w:fill="auto"/>
            <w:vAlign w:val="center"/>
          </w:tcPr>
          <w:p w14:paraId="7003D4A3" w14:textId="77777777" w:rsidR="005C5080" w:rsidRPr="00B02B48" w:rsidRDefault="005C5080" w:rsidP="005C5080">
            <w:pPr>
              <w:jc w:val="center"/>
              <w:rPr>
                <w:rFonts w:ascii="Eras Demi ITC" w:hAnsi="Eras Demi ITC"/>
                <w:b/>
                <w:sz w:val="16"/>
                <w:szCs w:val="16"/>
              </w:rPr>
            </w:pPr>
          </w:p>
        </w:tc>
        <w:tc>
          <w:tcPr>
            <w:tcW w:w="1708" w:type="dxa"/>
            <w:gridSpan w:val="3"/>
            <w:shd w:val="clear" w:color="auto" w:fill="auto"/>
          </w:tcPr>
          <w:p w14:paraId="5E016CEC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Pomeriggio</w:t>
            </w:r>
          </w:p>
        </w:tc>
        <w:tc>
          <w:tcPr>
            <w:tcW w:w="1701" w:type="dxa"/>
            <w:shd w:val="clear" w:color="auto" w:fill="auto"/>
          </w:tcPr>
          <w:p w14:paraId="77BC6F60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 xml:space="preserve">Dalle </w:t>
            </w:r>
            <w:r w:rsidR="00D0044C">
              <w:rPr>
                <w:rFonts w:ascii="Tahoma" w:hAnsi="Tahoma" w:cs="Tahoma"/>
                <w:b/>
                <w:sz w:val="16"/>
                <w:szCs w:val="16"/>
              </w:rPr>
              <w:t xml:space="preserve"> 14.00</w:t>
            </w:r>
          </w:p>
        </w:tc>
        <w:tc>
          <w:tcPr>
            <w:tcW w:w="1471" w:type="dxa"/>
            <w:shd w:val="clear" w:color="auto" w:fill="auto"/>
          </w:tcPr>
          <w:p w14:paraId="1309A752" w14:textId="77777777" w:rsidR="005C5080" w:rsidRPr="00B02B48" w:rsidRDefault="005C5080" w:rsidP="005C508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02B48">
              <w:rPr>
                <w:rFonts w:ascii="Tahoma" w:hAnsi="Tahoma" w:cs="Tahoma"/>
                <w:b/>
                <w:sz w:val="16"/>
                <w:szCs w:val="16"/>
              </w:rPr>
              <w:t>Alle</w:t>
            </w:r>
            <w:r w:rsidR="00D0044C">
              <w:rPr>
                <w:rFonts w:ascii="Tahoma" w:hAnsi="Tahoma" w:cs="Tahoma"/>
                <w:b/>
                <w:sz w:val="16"/>
                <w:szCs w:val="16"/>
              </w:rPr>
              <w:t xml:space="preserve"> 17.00</w:t>
            </w:r>
          </w:p>
        </w:tc>
      </w:tr>
      <w:tr w:rsidR="005C5080" w:rsidRPr="004273D8" w14:paraId="20EC85FB" w14:textId="77777777" w:rsidTr="00A668D4">
        <w:trPr>
          <w:trHeight w:val="533"/>
        </w:trPr>
        <w:tc>
          <w:tcPr>
            <w:tcW w:w="10800" w:type="dxa"/>
            <w:gridSpan w:val="8"/>
            <w:shd w:val="clear" w:color="auto" w:fill="auto"/>
            <w:vAlign w:val="center"/>
          </w:tcPr>
          <w:p w14:paraId="54A389DB" w14:textId="36A18986" w:rsidR="005C5080" w:rsidRPr="000C3D90" w:rsidRDefault="005C5080" w:rsidP="005C5080">
            <w:pPr>
              <w:rPr>
                <w:rFonts w:ascii="Eras Demi ITC" w:hAnsi="Eras Demi ITC"/>
                <w:b/>
                <w:color w:val="FF0000"/>
              </w:rPr>
            </w:pPr>
          </w:p>
        </w:tc>
      </w:tr>
    </w:tbl>
    <w:p w14:paraId="2CDCA57B" w14:textId="77777777" w:rsidR="0032340A" w:rsidRDefault="0032340A" w:rsidP="0032340A">
      <w:pPr>
        <w:rPr>
          <w:sz w:val="14"/>
          <w:szCs w:val="14"/>
        </w:rPr>
      </w:pPr>
    </w:p>
    <w:tbl>
      <w:tblPr>
        <w:tblpPr w:leftFromText="141" w:rightFromText="141" w:vertAnchor="text" w:horzAnchor="margin" w:tblpXSpec="center" w:tblpY="36"/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126"/>
        <w:gridCol w:w="1417"/>
        <w:gridCol w:w="851"/>
        <w:gridCol w:w="945"/>
        <w:gridCol w:w="898"/>
        <w:gridCol w:w="141"/>
        <w:gridCol w:w="709"/>
        <w:gridCol w:w="567"/>
        <w:gridCol w:w="142"/>
        <w:gridCol w:w="850"/>
      </w:tblGrid>
      <w:tr w:rsidR="00A06662" w:rsidRPr="004273D8" w14:paraId="73CDBB34" w14:textId="77777777" w:rsidTr="0078328B">
        <w:trPr>
          <w:trHeight w:val="345"/>
        </w:trPr>
        <w:tc>
          <w:tcPr>
            <w:tcW w:w="22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4FEDCF" w14:textId="77777777" w:rsidR="00A06662" w:rsidRPr="00D5489F" w:rsidRDefault="00A06662" w:rsidP="0078328B">
            <w:pPr>
              <w:rPr>
                <w:rFonts w:ascii="Eras Demi ITC" w:hAnsi="Eras Demi ITC"/>
              </w:rPr>
            </w:pPr>
            <w:r w:rsidRPr="00D5489F">
              <w:rPr>
                <w:rFonts w:ascii="Eras Demi ITC" w:hAnsi="Eras Demi ITC"/>
              </w:rPr>
              <w:t>Tipologia  rifiuto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630EE3" w14:textId="77777777" w:rsidR="00A06662" w:rsidRPr="0051676A" w:rsidRDefault="00A06662" w:rsidP="0078328B">
            <w:pPr>
              <w:jc w:val="center"/>
              <w:rPr>
                <w:rFonts w:ascii="Eras Demi ITC" w:hAnsi="Eras Demi ITC"/>
                <w:b/>
                <w:sz w:val="16"/>
                <w:szCs w:val="16"/>
              </w:rPr>
            </w:pPr>
            <w:r w:rsidRPr="0051676A">
              <w:rPr>
                <w:rFonts w:ascii="Eras Demi ITC" w:hAnsi="Eras Demi ITC"/>
                <w:b/>
                <w:sz w:val="16"/>
                <w:szCs w:val="16"/>
              </w:rPr>
              <w:t>CER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3F21DC" w14:textId="3409B2F1" w:rsidR="00A06662" w:rsidRPr="00CD732D" w:rsidRDefault="001E22A8" w:rsidP="0078328B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17.08.02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02D774" w14:textId="77777777" w:rsidR="00A06662" w:rsidRPr="00C15E5E" w:rsidRDefault="00A06662" w:rsidP="0078328B">
            <w:pPr>
              <w:jc w:val="center"/>
              <w:rPr>
                <w:rFonts w:ascii="Eras Demi ITC" w:hAnsi="Eras Demi ITC"/>
                <w:b/>
                <w:sz w:val="16"/>
                <w:szCs w:val="16"/>
              </w:rPr>
            </w:pPr>
            <w:r w:rsidRPr="00C15E5E">
              <w:rPr>
                <w:rFonts w:ascii="Eras Demi ITC" w:hAnsi="Eras Demi ITC"/>
                <w:b/>
                <w:sz w:val="16"/>
                <w:szCs w:val="16"/>
              </w:rPr>
              <w:t>SF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105183" w14:textId="77777777" w:rsidR="00A06662" w:rsidRPr="00CD732D" w:rsidRDefault="00A06662" w:rsidP="0078328B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2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13D64B" w14:textId="77777777" w:rsidR="00A06662" w:rsidRPr="00CD732D" w:rsidRDefault="00A06662" w:rsidP="0078328B">
            <w:pPr>
              <w:jc w:val="center"/>
              <w:rPr>
                <w:rFonts w:ascii="Eras Demi ITC" w:hAnsi="Eras Demi ITC"/>
                <w:b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0F4EE" w14:textId="77777777" w:rsidR="00A06662" w:rsidRPr="00CD732D" w:rsidRDefault="00A06662" w:rsidP="0078328B">
            <w:pPr>
              <w:jc w:val="center"/>
              <w:rPr>
                <w:rFonts w:ascii="Eras Demi ITC" w:hAnsi="Eras Demi ITC"/>
                <w:b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9127B3" w14:textId="77777777" w:rsidR="00A06662" w:rsidRPr="00362E58" w:rsidRDefault="00A06662" w:rsidP="0078328B">
            <w:pPr>
              <w:jc w:val="center"/>
              <w:rPr>
                <w:rFonts w:ascii="Eras Demi ITC" w:hAnsi="Eras Demi ITC"/>
                <w:b/>
                <w:sz w:val="16"/>
                <w:szCs w:val="16"/>
              </w:rPr>
            </w:pPr>
            <w:r w:rsidRPr="0051676A">
              <w:rPr>
                <w:rFonts w:ascii="Eras Demi ITC" w:hAnsi="Eras Demi ITC"/>
                <w:b/>
                <w:sz w:val="16"/>
                <w:szCs w:val="16"/>
              </w:rPr>
              <w:t>AD</w:t>
            </w:r>
            <w:r>
              <w:rPr>
                <w:rFonts w:ascii="Eras Demi ITC" w:hAnsi="Eras Demi ITC"/>
                <w:b/>
                <w:sz w:val="16"/>
                <w:szCs w:val="16"/>
              </w:rPr>
              <w:t>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ACE4AE" w14:textId="77777777" w:rsidR="00A06662" w:rsidRPr="004273D8" w:rsidRDefault="00A06662" w:rsidP="0078328B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no</w:t>
            </w:r>
          </w:p>
        </w:tc>
      </w:tr>
      <w:tr w:rsidR="00A06662" w:rsidRPr="004273D8" w14:paraId="4F198687" w14:textId="77777777" w:rsidTr="0078328B">
        <w:trPr>
          <w:trHeight w:val="345"/>
        </w:trPr>
        <w:tc>
          <w:tcPr>
            <w:tcW w:w="22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93AB7C" w14:textId="77777777" w:rsidR="00A06662" w:rsidRPr="00AF7391" w:rsidRDefault="00A06662" w:rsidP="0078328B">
            <w:pPr>
              <w:rPr>
                <w:rFonts w:ascii="Eras Demi ITC" w:hAnsi="Eras Demi ITC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6759C" w14:textId="77777777" w:rsidR="00A06662" w:rsidRPr="0051676A" w:rsidRDefault="00A06662" w:rsidP="0078328B">
            <w:pPr>
              <w:jc w:val="center"/>
              <w:rPr>
                <w:rFonts w:ascii="Eras Demi ITC" w:hAnsi="Eras Demi ITC"/>
                <w:b/>
                <w:sz w:val="16"/>
                <w:szCs w:val="16"/>
              </w:rPr>
            </w:pPr>
            <w:r w:rsidRPr="0051676A">
              <w:rPr>
                <w:rFonts w:ascii="Eras Demi ITC" w:hAnsi="Eras Demi ITC"/>
                <w:b/>
                <w:sz w:val="16"/>
                <w:szCs w:val="16"/>
              </w:rPr>
              <w:t>DE</w:t>
            </w:r>
            <w:r>
              <w:rPr>
                <w:rFonts w:ascii="Eras Demi ITC" w:hAnsi="Eras Demi ITC"/>
                <w:b/>
                <w:sz w:val="16"/>
                <w:szCs w:val="16"/>
              </w:rPr>
              <w:t>SCRIZIONE</w:t>
            </w:r>
          </w:p>
        </w:tc>
        <w:tc>
          <w:tcPr>
            <w:tcW w:w="652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7AB90B" w14:textId="2EDFF3A3" w:rsidR="00A06662" w:rsidRPr="004273D8" w:rsidRDefault="000A5ED3" w:rsidP="0078328B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CARTONGESSO</w:t>
            </w:r>
          </w:p>
        </w:tc>
      </w:tr>
      <w:tr w:rsidR="00A06662" w:rsidRPr="004273D8" w14:paraId="2359B1B1" w14:textId="77777777" w:rsidTr="0078328B">
        <w:trPr>
          <w:trHeight w:val="353"/>
        </w:trPr>
        <w:tc>
          <w:tcPr>
            <w:tcW w:w="22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4AD757" w14:textId="77777777" w:rsidR="00A06662" w:rsidRPr="00AF7391" w:rsidRDefault="00A06662" w:rsidP="0078328B">
            <w:pPr>
              <w:rPr>
                <w:rFonts w:ascii="Eras Demi ITC" w:hAnsi="Eras Demi ITC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33E678" w14:textId="77777777" w:rsidR="00A06662" w:rsidRPr="0051676A" w:rsidRDefault="00A06662" w:rsidP="0078328B">
            <w:pPr>
              <w:jc w:val="center"/>
              <w:rPr>
                <w:rFonts w:ascii="Eras Demi ITC" w:hAnsi="Eras Demi ITC"/>
                <w:b/>
                <w:sz w:val="16"/>
                <w:szCs w:val="16"/>
              </w:rPr>
            </w:pPr>
            <w:r>
              <w:rPr>
                <w:rFonts w:ascii="Eras Demi ITC" w:hAnsi="Eras Demi ITC"/>
                <w:b/>
                <w:sz w:val="16"/>
                <w:szCs w:val="16"/>
              </w:rPr>
              <w:t>CLASSI PERICOLO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1D5679" w14:textId="77777777" w:rsidR="00A06662" w:rsidRDefault="00A06662" w:rsidP="0078328B">
            <w:pPr>
              <w:jc w:val="center"/>
              <w:rPr>
                <w:rFonts w:ascii="Eras Demi ITC" w:hAnsi="Eras Demi ITC"/>
                <w:b/>
              </w:rPr>
            </w:pPr>
          </w:p>
        </w:tc>
        <w:tc>
          <w:tcPr>
            <w:tcW w:w="14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8B215F" w14:textId="77777777" w:rsidR="00A06662" w:rsidRDefault="00A06662" w:rsidP="0078328B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  <w:sz w:val="16"/>
                <w:szCs w:val="16"/>
              </w:rPr>
              <w:t>DESTINO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C02F0" w14:textId="77777777" w:rsidR="00A06662" w:rsidRPr="004273D8" w:rsidRDefault="00A06662" w:rsidP="0078328B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R13</w:t>
            </w:r>
          </w:p>
        </w:tc>
      </w:tr>
      <w:tr w:rsidR="00A06662" w:rsidRPr="004273D8" w14:paraId="7A677D40" w14:textId="77777777" w:rsidTr="0078328B">
        <w:trPr>
          <w:trHeight w:val="298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029A8F" w14:textId="77777777" w:rsidR="00A06662" w:rsidRPr="00D5489F" w:rsidRDefault="00A06662" w:rsidP="0078328B">
            <w:pPr>
              <w:rPr>
                <w:rFonts w:ascii="Eras Demi ITC" w:hAnsi="Eras Demi ITC"/>
                <w:b/>
                <w:sz w:val="20"/>
                <w:szCs w:val="20"/>
              </w:rPr>
            </w:pPr>
            <w:r w:rsidRPr="00D5489F">
              <w:rPr>
                <w:rFonts w:ascii="Eras Demi ITC" w:hAnsi="Eras Demi ITC"/>
                <w:b/>
                <w:sz w:val="20"/>
                <w:szCs w:val="20"/>
              </w:rPr>
              <w:t>Confezionamento</w:t>
            </w:r>
          </w:p>
        </w:tc>
        <w:tc>
          <w:tcPr>
            <w:tcW w:w="864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F02FD2" w14:textId="4C4AD1E9" w:rsidR="00A06662" w:rsidRPr="004273D8" w:rsidRDefault="00701292" w:rsidP="0078328B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SFUSO DA RAGNARE</w:t>
            </w:r>
          </w:p>
        </w:tc>
      </w:tr>
      <w:tr w:rsidR="00A06662" w:rsidRPr="004273D8" w14:paraId="0D63DE9D" w14:textId="77777777" w:rsidTr="0078328B">
        <w:trPr>
          <w:trHeight w:val="402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3D0B04" w14:textId="77777777" w:rsidR="00A06662" w:rsidRPr="00D5489F" w:rsidRDefault="00A06662" w:rsidP="0078328B">
            <w:pPr>
              <w:rPr>
                <w:rFonts w:ascii="Eras Demi ITC" w:hAnsi="Eras Demi ITC"/>
                <w:b/>
                <w:sz w:val="20"/>
                <w:szCs w:val="20"/>
              </w:rPr>
            </w:pPr>
            <w:r w:rsidRPr="00D5489F">
              <w:rPr>
                <w:rFonts w:ascii="Eras Demi ITC" w:hAnsi="Eras Demi ITC"/>
                <w:b/>
                <w:sz w:val="20"/>
                <w:szCs w:val="20"/>
              </w:rPr>
              <w:t>DESTINAZIONE</w:t>
            </w:r>
          </w:p>
        </w:tc>
        <w:tc>
          <w:tcPr>
            <w:tcW w:w="8646" w:type="dxa"/>
            <w:gridSpan w:val="10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DC8195" w14:textId="77777777" w:rsidR="00A06662" w:rsidRPr="004273D8" w:rsidRDefault="00A06662" w:rsidP="0078328B">
            <w:pPr>
              <w:jc w:val="center"/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EUROCORPORATION</w:t>
            </w:r>
          </w:p>
        </w:tc>
      </w:tr>
    </w:tbl>
    <w:p w14:paraId="2F79380F" w14:textId="77777777" w:rsidR="00EA532D" w:rsidRDefault="00EA532D" w:rsidP="0032340A">
      <w:pPr>
        <w:rPr>
          <w:sz w:val="14"/>
          <w:szCs w:val="14"/>
        </w:rPr>
      </w:pPr>
    </w:p>
    <w:tbl>
      <w:tblPr>
        <w:tblpPr w:leftFromText="141" w:rightFromText="141" w:vertAnchor="text" w:horzAnchor="margin" w:tblpXSpec="center" w:tblpY="26"/>
        <w:tblW w:w="109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28"/>
        <w:gridCol w:w="2167"/>
      </w:tblGrid>
      <w:tr w:rsidR="00DC246C" w14:paraId="39CC15AF" w14:textId="77777777" w:rsidTr="00A01E0D">
        <w:tc>
          <w:tcPr>
            <w:tcW w:w="10922" w:type="dxa"/>
            <w:gridSpan w:val="3"/>
          </w:tcPr>
          <w:p w14:paraId="58687136" w14:textId="77777777" w:rsidR="00DC246C" w:rsidRPr="00B02B48" w:rsidRDefault="00DC246C" w:rsidP="00A01E0D">
            <w:pPr>
              <w:ind w:right="-108"/>
              <w:jc w:val="center"/>
              <w:rPr>
                <w:rFonts w:ascii="Tahoma" w:hAnsi="Tahoma" w:cs="Tahoma"/>
                <w:b/>
                <w:i/>
              </w:rPr>
            </w:pPr>
            <w:r w:rsidRPr="00B02B48">
              <w:rPr>
                <w:rFonts w:ascii="Tahoma" w:hAnsi="Tahoma" w:cs="Tahoma"/>
                <w:b/>
              </w:rPr>
              <w:t>IMPORTANTE LEGGERE PRIMA DI PARTIRE:</w:t>
            </w:r>
          </w:p>
        </w:tc>
      </w:tr>
      <w:tr w:rsidR="001503FB" w14:paraId="6E4BEE50" w14:textId="77777777" w:rsidTr="00487DB2">
        <w:tc>
          <w:tcPr>
            <w:tcW w:w="10922" w:type="dxa"/>
            <w:gridSpan w:val="3"/>
            <w:tcBorders>
              <w:bottom w:val="single" w:sz="12" w:space="0" w:color="auto"/>
            </w:tcBorders>
          </w:tcPr>
          <w:p w14:paraId="65F4757B" w14:textId="77777777" w:rsidR="001503FB" w:rsidRPr="00B02B48" w:rsidRDefault="001503FB" w:rsidP="00487DB2">
            <w:pPr>
              <w:ind w:right="-108"/>
              <w:jc w:val="center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</w:rPr>
              <w:t xml:space="preserve">DA COMPILARE: </w:t>
            </w:r>
          </w:p>
        </w:tc>
      </w:tr>
      <w:tr w:rsidR="001503FB" w14:paraId="590CDF64" w14:textId="77777777" w:rsidTr="00487DB2">
        <w:trPr>
          <w:trHeight w:val="240"/>
        </w:trPr>
        <w:tc>
          <w:tcPr>
            <w:tcW w:w="3227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0262DA" w14:textId="77777777" w:rsidR="001503FB" w:rsidRPr="00645132" w:rsidRDefault="001503FB" w:rsidP="00487DB2">
            <w:pPr>
              <w:rPr>
                <w:rFonts w:ascii="Eras Demi ITC" w:hAnsi="Eras Demi ITC"/>
                <w:b/>
                <w:color w:val="FF0000"/>
              </w:rPr>
            </w:pPr>
            <w:r w:rsidRPr="00645132">
              <w:rPr>
                <w:rFonts w:ascii="Eras Demi ITC" w:hAnsi="Eras Demi ITC"/>
                <w:b/>
                <w:color w:val="FF0000"/>
              </w:rPr>
              <w:t>MANODOPERA</w:t>
            </w:r>
          </w:p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609745B2" w14:textId="77777777" w:rsidR="001503FB" w:rsidRPr="00645132" w:rsidRDefault="001503FB" w:rsidP="00487DB2">
            <w:pPr>
              <w:rPr>
                <w:rFonts w:ascii="Eras Demi ITC" w:hAnsi="Eras Demi ITC"/>
                <w:b/>
              </w:rPr>
            </w:pPr>
            <w:r w:rsidRPr="00645132">
              <w:rPr>
                <w:rFonts w:ascii="Eras Demi ITC" w:hAnsi="Eras Demi ITC"/>
                <w:b/>
              </w:rPr>
              <w:t>ORA DI INIZIO:</w:t>
            </w:r>
          </w:p>
        </w:tc>
        <w:tc>
          <w:tcPr>
            <w:tcW w:w="2167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shd w:val="clear" w:color="auto" w:fill="auto"/>
          </w:tcPr>
          <w:p w14:paraId="2659AB49" w14:textId="77777777" w:rsidR="001503FB" w:rsidRPr="00645132" w:rsidRDefault="001503FB" w:rsidP="00487DB2">
            <w:pPr>
              <w:jc w:val="center"/>
              <w:rPr>
                <w:rFonts w:ascii="Eras Demi ITC" w:hAnsi="Eras Demi ITC"/>
                <w:b/>
                <w:color w:val="FF0000"/>
              </w:rPr>
            </w:pPr>
            <w:r w:rsidRPr="00645132">
              <w:rPr>
                <w:rFonts w:ascii="Eras Demi ITC" w:hAnsi="Eras Demi ITC"/>
                <w:b/>
                <w:color w:val="FF0000"/>
              </w:rPr>
              <w:t>N. PERSONE</w:t>
            </w:r>
          </w:p>
        </w:tc>
      </w:tr>
      <w:tr w:rsidR="001503FB" w14:paraId="0DB2F2BC" w14:textId="77777777" w:rsidTr="00487DB2">
        <w:trPr>
          <w:trHeight w:val="240"/>
        </w:trPr>
        <w:tc>
          <w:tcPr>
            <w:tcW w:w="3227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E2F14B" w14:textId="77777777" w:rsidR="001503FB" w:rsidRPr="00645132" w:rsidRDefault="001503FB" w:rsidP="00487DB2">
            <w:pPr>
              <w:jc w:val="center"/>
              <w:rPr>
                <w:rFonts w:ascii="Eras Demi ITC" w:hAnsi="Eras Demi ITC"/>
                <w:b/>
                <w:color w:val="FF0000"/>
              </w:rPr>
            </w:pPr>
          </w:p>
        </w:tc>
        <w:tc>
          <w:tcPr>
            <w:tcW w:w="5528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4FAEA6" w14:textId="77777777" w:rsidR="001503FB" w:rsidRPr="00645132" w:rsidRDefault="001503FB" w:rsidP="00487DB2">
            <w:pPr>
              <w:rPr>
                <w:rFonts w:ascii="Eras Demi ITC" w:hAnsi="Eras Demi ITC"/>
                <w:b/>
                <w:color w:val="FF0000"/>
              </w:rPr>
            </w:pPr>
            <w:r w:rsidRPr="00645132">
              <w:rPr>
                <w:rFonts w:ascii="Eras Demi ITC" w:hAnsi="Eras Demi ITC"/>
                <w:b/>
              </w:rPr>
              <w:t>ORA DI FINE:</w:t>
            </w:r>
          </w:p>
        </w:tc>
        <w:tc>
          <w:tcPr>
            <w:tcW w:w="2167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9EBFF6F" w14:textId="77777777" w:rsidR="001503FB" w:rsidRPr="00645132" w:rsidRDefault="001503FB" w:rsidP="00487DB2">
            <w:pPr>
              <w:jc w:val="center"/>
              <w:rPr>
                <w:rFonts w:ascii="Eras Demi ITC" w:hAnsi="Eras Demi ITC"/>
                <w:b/>
                <w:color w:val="FF0000"/>
              </w:rPr>
            </w:pPr>
          </w:p>
        </w:tc>
      </w:tr>
      <w:tr w:rsidR="001503FB" w14:paraId="0EDDDF2F" w14:textId="77777777" w:rsidTr="00487DB2">
        <w:tc>
          <w:tcPr>
            <w:tcW w:w="32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16CC9F" w14:textId="77777777" w:rsidR="001503FB" w:rsidRPr="00645132" w:rsidRDefault="001503FB" w:rsidP="00487DB2">
            <w:pPr>
              <w:rPr>
                <w:rFonts w:ascii="Eras Demi ITC" w:hAnsi="Eras Demi ITC"/>
                <w:b/>
              </w:rPr>
            </w:pPr>
            <w:r w:rsidRPr="00645132">
              <w:rPr>
                <w:rFonts w:ascii="Eras Demi ITC" w:hAnsi="Eras Demi ITC"/>
                <w:b/>
                <w:color w:val="FF0000"/>
              </w:rPr>
              <w:t>UTILIZZO RAGNO</w:t>
            </w:r>
          </w:p>
        </w:tc>
        <w:tc>
          <w:tcPr>
            <w:tcW w:w="769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</w:tcBorders>
            <w:shd w:val="clear" w:color="auto" w:fill="auto"/>
          </w:tcPr>
          <w:p w14:paraId="76B4BDAF" w14:textId="77777777" w:rsidR="001503FB" w:rsidRPr="00645132" w:rsidRDefault="001503FB" w:rsidP="00487DB2">
            <w:pPr>
              <w:rPr>
                <w:rFonts w:ascii="Eras Demi ITC" w:hAnsi="Eras Demi ITC"/>
                <w:b/>
              </w:rPr>
            </w:pPr>
            <w:r w:rsidRPr="00645132">
              <w:rPr>
                <w:rFonts w:ascii="Eras Demi ITC" w:hAnsi="Eras Demi ITC"/>
                <w:b/>
              </w:rPr>
              <w:t>ORA DI INIZIO:</w:t>
            </w:r>
            <w:r w:rsidR="00A668D4">
              <w:rPr>
                <w:rFonts w:ascii="Eras Demi ITC" w:hAnsi="Eras Demi ITC"/>
                <w:b/>
              </w:rPr>
              <w:t xml:space="preserve">                                       </w:t>
            </w:r>
            <w:r w:rsidR="00A668D4" w:rsidRPr="00645132">
              <w:rPr>
                <w:rFonts w:ascii="Eras Demi ITC" w:hAnsi="Eras Demi ITC"/>
                <w:b/>
              </w:rPr>
              <w:t>ORA DI FINE:</w:t>
            </w:r>
          </w:p>
        </w:tc>
      </w:tr>
      <w:tr w:rsidR="001503FB" w14:paraId="07AA81CC" w14:textId="77777777" w:rsidTr="00487DB2">
        <w:tc>
          <w:tcPr>
            <w:tcW w:w="32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C7C43F" w14:textId="77777777" w:rsidR="001503FB" w:rsidRPr="00645132" w:rsidRDefault="001503FB" w:rsidP="00487DB2">
            <w:pPr>
              <w:rPr>
                <w:rFonts w:ascii="Eras Demi ITC" w:hAnsi="Eras Demi ITC"/>
                <w:b/>
                <w:color w:val="FF0000"/>
              </w:rPr>
            </w:pPr>
            <w:r>
              <w:rPr>
                <w:rFonts w:ascii="Eras Demi ITC" w:hAnsi="Eras Demi ITC"/>
                <w:b/>
                <w:color w:val="FF0000"/>
              </w:rPr>
              <w:t>ATTESA AL CARICO</w:t>
            </w:r>
          </w:p>
        </w:tc>
        <w:tc>
          <w:tcPr>
            <w:tcW w:w="769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AC08B3D" w14:textId="77777777" w:rsidR="001503FB" w:rsidRPr="00645132" w:rsidRDefault="001503FB" w:rsidP="00487DB2">
            <w:pPr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>ARRIVO:</w:t>
            </w:r>
            <w:r w:rsidR="00A668D4">
              <w:rPr>
                <w:rFonts w:ascii="Eras Demi ITC" w:hAnsi="Eras Demi ITC"/>
                <w:b/>
              </w:rPr>
              <w:t xml:space="preserve">                                                    PARTENZA:</w:t>
            </w:r>
          </w:p>
        </w:tc>
      </w:tr>
      <w:tr w:rsidR="00A668D4" w14:paraId="083DB995" w14:textId="77777777" w:rsidTr="00300363">
        <w:tc>
          <w:tcPr>
            <w:tcW w:w="32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423265" w14:textId="77777777" w:rsidR="00A668D4" w:rsidRPr="00645132" w:rsidRDefault="00A668D4" w:rsidP="00A668D4">
            <w:pPr>
              <w:rPr>
                <w:rFonts w:ascii="Eras Demi ITC" w:hAnsi="Eras Demi ITC"/>
                <w:b/>
                <w:color w:val="FF0000"/>
              </w:rPr>
            </w:pPr>
            <w:r>
              <w:rPr>
                <w:rFonts w:ascii="Eras Demi ITC" w:hAnsi="Eras Demi ITC"/>
                <w:b/>
                <w:color w:val="FF0000"/>
              </w:rPr>
              <w:t>ATTESA ALLO SCARICO</w:t>
            </w:r>
          </w:p>
        </w:tc>
        <w:tc>
          <w:tcPr>
            <w:tcW w:w="7695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D942AE1" w14:textId="77777777" w:rsidR="00A668D4" w:rsidRPr="00645132" w:rsidRDefault="00A668D4" w:rsidP="00A668D4">
            <w:pPr>
              <w:rPr>
                <w:rFonts w:ascii="Eras Demi ITC" w:hAnsi="Eras Demi ITC"/>
                <w:b/>
              </w:rPr>
            </w:pPr>
            <w:r>
              <w:rPr>
                <w:rFonts w:ascii="Eras Demi ITC" w:hAnsi="Eras Demi ITC"/>
                <w:b/>
              </w:rPr>
              <w:t xml:space="preserve">ARRIVO:                                                    PARTENZA:              </w:t>
            </w:r>
          </w:p>
        </w:tc>
      </w:tr>
      <w:tr w:rsidR="00A668D4" w14:paraId="27394722" w14:textId="77777777" w:rsidTr="00487DB2">
        <w:tc>
          <w:tcPr>
            <w:tcW w:w="32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053350" w14:textId="77777777" w:rsidR="00A668D4" w:rsidRPr="00645132" w:rsidRDefault="00A668D4" w:rsidP="00A668D4">
            <w:pPr>
              <w:rPr>
                <w:rFonts w:ascii="Eras Demi ITC" w:hAnsi="Eras Demi ITC"/>
                <w:b/>
                <w:color w:val="FF0000"/>
              </w:rPr>
            </w:pPr>
            <w:r>
              <w:rPr>
                <w:rFonts w:ascii="Eras Demi ITC" w:hAnsi="Eras Demi ITC"/>
                <w:b/>
                <w:color w:val="FF0000"/>
              </w:rPr>
              <w:t xml:space="preserve">ZTL </w:t>
            </w:r>
          </w:p>
        </w:tc>
        <w:tc>
          <w:tcPr>
            <w:tcW w:w="7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98E6804" w14:textId="77777777" w:rsidR="00A668D4" w:rsidRPr="00A668D4" w:rsidRDefault="00A668D4" w:rsidP="00A668D4">
            <w:pPr>
              <w:rPr>
                <w:rFonts w:ascii="Eras Demi ITC" w:hAnsi="Eras Demi ITC"/>
                <w:b/>
              </w:rPr>
            </w:pPr>
            <w:r w:rsidRPr="00A668D4">
              <w:rPr>
                <w:rFonts w:ascii="Eras Demi ITC" w:hAnsi="Eras Demi ITC"/>
                <w:b/>
              </w:rPr>
              <w:sym w:font="Wingdings" w:char="F06F"/>
            </w:r>
            <w:r w:rsidRPr="00A668D4">
              <w:rPr>
                <w:rFonts w:ascii="Eras Demi ITC" w:hAnsi="Eras Demi ITC"/>
                <w:b/>
              </w:rPr>
              <w:t xml:space="preserve">  SI                                             </w:t>
            </w:r>
            <w:r>
              <w:rPr>
                <w:rFonts w:ascii="Eras Demi ITC" w:hAnsi="Eras Demi ITC"/>
                <w:b/>
              </w:rPr>
              <w:t xml:space="preserve">               </w:t>
            </w:r>
            <w:r w:rsidRPr="00A668D4">
              <w:rPr>
                <w:rFonts w:ascii="Eras Demi ITC" w:hAnsi="Eras Demi ITC"/>
                <w:b/>
              </w:rPr>
              <w:sym w:font="Wingdings" w:char="F06F"/>
            </w:r>
            <w:r w:rsidRPr="00A668D4">
              <w:rPr>
                <w:rFonts w:ascii="Eras Demi ITC" w:hAnsi="Eras Demi ITC"/>
                <w:b/>
              </w:rPr>
              <w:t xml:space="preserve"> NO</w:t>
            </w:r>
          </w:p>
        </w:tc>
      </w:tr>
    </w:tbl>
    <w:p w14:paraId="5B6AA97C" w14:textId="77777777" w:rsidR="001503FB" w:rsidRPr="001503FB" w:rsidRDefault="001503FB" w:rsidP="001503FB">
      <w:pPr>
        <w:jc w:val="right"/>
        <w:rPr>
          <w:b/>
          <w:sz w:val="12"/>
          <w:szCs w:val="12"/>
        </w:rPr>
      </w:pPr>
    </w:p>
    <w:p w14:paraId="5B0DD03A" w14:textId="20AD0334" w:rsidR="00954D09" w:rsidRPr="00347ED0" w:rsidRDefault="001503FB" w:rsidP="00347ED0">
      <w:pPr>
        <w:jc w:val="right"/>
        <w:rPr>
          <w:b/>
          <w:sz w:val="22"/>
          <w:szCs w:val="12"/>
        </w:rPr>
      </w:pPr>
      <w:r w:rsidRPr="007F5FEE">
        <w:rPr>
          <w:b/>
          <w:sz w:val="22"/>
          <w:szCs w:val="12"/>
        </w:rPr>
        <w:t>FIRMA PER PRESA VISIONE</w:t>
      </w:r>
      <w:r w:rsidR="00A668D4">
        <w:rPr>
          <w:b/>
          <w:sz w:val="22"/>
          <w:szCs w:val="12"/>
        </w:rPr>
        <w:t xml:space="preserve">   </w:t>
      </w:r>
    </w:p>
    <w:sectPr w:rsidR="00954D09" w:rsidRPr="00347ED0" w:rsidSect="00DC246C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4F50" w14:textId="77777777" w:rsidR="00A46F2B" w:rsidRDefault="00A46F2B" w:rsidP="00D5489F">
      <w:r>
        <w:separator/>
      </w:r>
    </w:p>
  </w:endnote>
  <w:endnote w:type="continuationSeparator" w:id="0">
    <w:p w14:paraId="236736A9" w14:textId="77777777" w:rsidR="00A46F2B" w:rsidRDefault="00A46F2B" w:rsidP="00D5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635A" w14:textId="77777777" w:rsidR="00A46F2B" w:rsidRDefault="00A46F2B" w:rsidP="00D5489F">
      <w:r>
        <w:separator/>
      </w:r>
    </w:p>
  </w:footnote>
  <w:footnote w:type="continuationSeparator" w:id="0">
    <w:p w14:paraId="1576F623" w14:textId="77777777" w:rsidR="00A46F2B" w:rsidRDefault="00A46F2B" w:rsidP="00D5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D10"/>
    <w:multiLevelType w:val="hybridMultilevel"/>
    <w:tmpl w:val="B7885A82"/>
    <w:lvl w:ilvl="0" w:tplc="BE86D6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D12751"/>
    <w:multiLevelType w:val="hybridMultilevel"/>
    <w:tmpl w:val="230E14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6366"/>
    <w:multiLevelType w:val="hybridMultilevel"/>
    <w:tmpl w:val="1230FF16"/>
    <w:lvl w:ilvl="0" w:tplc="D50CAF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83185"/>
    <w:multiLevelType w:val="hybridMultilevel"/>
    <w:tmpl w:val="78082A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63072"/>
    <w:multiLevelType w:val="hybridMultilevel"/>
    <w:tmpl w:val="D3DAF6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6702"/>
    <w:multiLevelType w:val="hybridMultilevel"/>
    <w:tmpl w:val="40D6CE48"/>
    <w:lvl w:ilvl="0" w:tplc="1528F3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C93849"/>
    <w:multiLevelType w:val="hybridMultilevel"/>
    <w:tmpl w:val="551C73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1C8C"/>
    <w:multiLevelType w:val="hybridMultilevel"/>
    <w:tmpl w:val="6420A2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13511">
    <w:abstractNumId w:val="3"/>
  </w:num>
  <w:num w:numId="2" w16cid:durableId="1640721668">
    <w:abstractNumId w:val="4"/>
  </w:num>
  <w:num w:numId="3" w16cid:durableId="1683122255">
    <w:abstractNumId w:val="7"/>
  </w:num>
  <w:num w:numId="4" w16cid:durableId="1612275028">
    <w:abstractNumId w:val="5"/>
  </w:num>
  <w:num w:numId="5" w16cid:durableId="877199644">
    <w:abstractNumId w:val="0"/>
  </w:num>
  <w:num w:numId="6" w16cid:durableId="1920795216">
    <w:abstractNumId w:val="2"/>
  </w:num>
  <w:num w:numId="7" w16cid:durableId="447816278">
    <w:abstractNumId w:val="1"/>
  </w:num>
  <w:num w:numId="8" w16cid:durableId="298807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D0"/>
    <w:rsid w:val="000034E4"/>
    <w:rsid w:val="000101F4"/>
    <w:rsid w:val="0001117E"/>
    <w:rsid w:val="00012D86"/>
    <w:rsid w:val="0001304E"/>
    <w:rsid w:val="000159A3"/>
    <w:rsid w:val="00034CBA"/>
    <w:rsid w:val="00041AFC"/>
    <w:rsid w:val="00042741"/>
    <w:rsid w:val="00047D3F"/>
    <w:rsid w:val="00050600"/>
    <w:rsid w:val="00053081"/>
    <w:rsid w:val="0005623C"/>
    <w:rsid w:val="0005749E"/>
    <w:rsid w:val="000622A0"/>
    <w:rsid w:val="00064B46"/>
    <w:rsid w:val="00067E8E"/>
    <w:rsid w:val="00070277"/>
    <w:rsid w:val="00073CF9"/>
    <w:rsid w:val="00076F22"/>
    <w:rsid w:val="000840D6"/>
    <w:rsid w:val="00090D23"/>
    <w:rsid w:val="000A57B8"/>
    <w:rsid w:val="000A5ED3"/>
    <w:rsid w:val="000A6EB7"/>
    <w:rsid w:val="000A73A3"/>
    <w:rsid w:val="000C3D90"/>
    <w:rsid w:val="000D0ECD"/>
    <w:rsid w:val="000D254D"/>
    <w:rsid w:val="000D6077"/>
    <w:rsid w:val="000E0F73"/>
    <w:rsid w:val="000E178D"/>
    <w:rsid w:val="000F0E4C"/>
    <w:rsid w:val="000F22C8"/>
    <w:rsid w:val="000F5CFF"/>
    <w:rsid w:val="00100285"/>
    <w:rsid w:val="00101FDA"/>
    <w:rsid w:val="00105D6A"/>
    <w:rsid w:val="00106284"/>
    <w:rsid w:val="001105EF"/>
    <w:rsid w:val="001113FC"/>
    <w:rsid w:val="00112C43"/>
    <w:rsid w:val="0011724F"/>
    <w:rsid w:val="00123D3F"/>
    <w:rsid w:val="00126A65"/>
    <w:rsid w:val="00130283"/>
    <w:rsid w:val="001367E3"/>
    <w:rsid w:val="00145ABE"/>
    <w:rsid w:val="00147DF0"/>
    <w:rsid w:val="001503FB"/>
    <w:rsid w:val="00152120"/>
    <w:rsid w:val="00161704"/>
    <w:rsid w:val="001652DE"/>
    <w:rsid w:val="00167E65"/>
    <w:rsid w:val="0017129F"/>
    <w:rsid w:val="00182D68"/>
    <w:rsid w:val="0019705C"/>
    <w:rsid w:val="001A0291"/>
    <w:rsid w:val="001A0C77"/>
    <w:rsid w:val="001A1801"/>
    <w:rsid w:val="001A1E5F"/>
    <w:rsid w:val="001B57F5"/>
    <w:rsid w:val="001C7158"/>
    <w:rsid w:val="001D1A61"/>
    <w:rsid w:val="001D57C3"/>
    <w:rsid w:val="001E128F"/>
    <w:rsid w:val="001E164E"/>
    <w:rsid w:val="001E22A8"/>
    <w:rsid w:val="001E7605"/>
    <w:rsid w:val="001F16B0"/>
    <w:rsid w:val="001F2352"/>
    <w:rsid w:val="001F5D70"/>
    <w:rsid w:val="00200446"/>
    <w:rsid w:val="002145DA"/>
    <w:rsid w:val="00220FFD"/>
    <w:rsid w:val="002238C0"/>
    <w:rsid w:val="002261C7"/>
    <w:rsid w:val="00230765"/>
    <w:rsid w:val="00230D29"/>
    <w:rsid w:val="00233F95"/>
    <w:rsid w:val="00236F97"/>
    <w:rsid w:val="002412AB"/>
    <w:rsid w:val="00241D61"/>
    <w:rsid w:val="002478B8"/>
    <w:rsid w:val="00252DDD"/>
    <w:rsid w:val="002553F8"/>
    <w:rsid w:val="0025557D"/>
    <w:rsid w:val="00261A64"/>
    <w:rsid w:val="002623B5"/>
    <w:rsid w:val="00267248"/>
    <w:rsid w:val="00267E6A"/>
    <w:rsid w:val="00273422"/>
    <w:rsid w:val="00276D73"/>
    <w:rsid w:val="00277562"/>
    <w:rsid w:val="00277716"/>
    <w:rsid w:val="0028067B"/>
    <w:rsid w:val="002836B9"/>
    <w:rsid w:val="002840EF"/>
    <w:rsid w:val="002872DE"/>
    <w:rsid w:val="002A3167"/>
    <w:rsid w:val="002A7B1A"/>
    <w:rsid w:val="002B1434"/>
    <w:rsid w:val="002B755B"/>
    <w:rsid w:val="002D5DD0"/>
    <w:rsid w:val="002D69D7"/>
    <w:rsid w:val="002E154C"/>
    <w:rsid w:val="002E4B2E"/>
    <w:rsid w:val="002E4CFA"/>
    <w:rsid w:val="002E566E"/>
    <w:rsid w:val="002E7E32"/>
    <w:rsid w:val="002F1E51"/>
    <w:rsid w:val="00300363"/>
    <w:rsid w:val="00300788"/>
    <w:rsid w:val="00302601"/>
    <w:rsid w:val="0032340A"/>
    <w:rsid w:val="003243BA"/>
    <w:rsid w:val="003410C9"/>
    <w:rsid w:val="00347ED0"/>
    <w:rsid w:val="0035074D"/>
    <w:rsid w:val="00353C07"/>
    <w:rsid w:val="0036120A"/>
    <w:rsid w:val="00362E58"/>
    <w:rsid w:val="003643B7"/>
    <w:rsid w:val="003774D4"/>
    <w:rsid w:val="00382635"/>
    <w:rsid w:val="00382F8C"/>
    <w:rsid w:val="003944C3"/>
    <w:rsid w:val="003954B4"/>
    <w:rsid w:val="0039774A"/>
    <w:rsid w:val="00397ABF"/>
    <w:rsid w:val="003A15EC"/>
    <w:rsid w:val="003A28FF"/>
    <w:rsid w:val="003A3408"/>
    <w:rsid w:val="003B69A9"/>
    <w:rsid w:val="003C46D5"/>
    <w:rsid w:val="003C5607"/>
    <w:rsid w:val="003C7F13"/>
    <w:rsid w:val="003D4B69"/>
    <w:rsid w:val="003D7260"/>
    <w:rsid w:val="003E63ED"/>
    <w:rsid w:val="003F000F"/>
    <w:rsid w:val="003F1D08"/>
    <w:rsid w:val="0040057A"/>
    <w:rsid w:val="00406E8B"/>
    <w:rsid w:val="0040772D"/>
    <w:rsid w:val="00407BB6"/>
    <w:rsid w:val="00416410"/>
    <w:rsid w:val="004239CD"/>
    <w:rsid w:val="00424C70"/>
    <w:rsid w:val="004273CA"/>
    <w:rsid w:val="004273D8"/>
    <w:rsid w:val="00430715"/>
    <w:rsid w:val="004312C3"/>
    <w:rsid w:val="00437CEB"/>
    <w:rsid w:val="0045173B"/>
    <w:rsid w:val="00455D98"/>
    <w:rsid w:val="004571DF"/>
    <w:rsid w:val="00465ECC"/>
    <w:rsid w:val="00471DA6"/>
    <w:rsid w:val="00482AC4"/>
    <w:rsid w:val="00487DB2"/>
    <w:rsid w:val="00491434"/>
    <w:rsid w:val="00497A2E"/>
    <w:rsid w:val="004A7F9D"/>
    <w:rsid w:val="004B2292"/>
    <w:rsid w:val="004B3794"/>
    <w:rsid w:val="004C413F"/>
    <w:rsid w:val="004C466E"/>
    <w:rsid w:val="004D4451"/>
    <w:rsid w:val="004E0DC5"/>
    <w:rsid w:val="004E636E"/>
    <w:rsid w:val="004F11F9"/>
    <w:rsid w:val="004F522C"/>
    <w:rsid w:val="004F529A"/>
    <w:rsid w:val="004F736E"/>
    <w:rsid w:val="005016E5"/>
    <w:rsid w:val="0050450D"/>
    <w:rsid w:val="005053A1"/>
    <w:rsid w:val="00506715"/>
    <w:rsid w:val="00510DFE"/>
    <w:rsid w:val="00512DC2"/>
    <w:rsid w:val="0051676A"/>
    <w:rsid w:val="00521A4E"/>
    <w:rsid w:val="005222A3"/>
    <w:rsid w:val="00524D8A"/>
    <w:rsid w:val="005277CB"/>
    <w:rsid w:val="00535DB8"/>
    <w:rsid w:val="0053745E"/>
    <w:rsid w:val="00543F02"/>
    <w:rsid w:val="0055132E"/>
    <w:rsid w:val="005524BD"/>
    <w:rsid w:val="005537DC"/>
    <w:rsid w:val="00566D9B"/>
    <w:rsid w:val="005671D1"/>
    <w:rsid w:val="00576A7C"/>
    <w:rsid w:val="005860F1"/>
    <w:rsid w:val="00587E83"/>
    <w:rsid w:val="0059465C"/>
    <w:rsid w:val="005961FC"/>
    <w:rsid w:val="005A62F4"/>
    <w:rsid w:val="005B2BBE"/>
    <w:rsid w:val="005B3C0A"/>
    <w:rsid w:val="005B4601"/>
    <w:rsid w:val="005B46C8"/>
    <w:rsid w:val="005B4A16"/>
    <w:rsid w:val="005C3D1F"/>
    <w:rsid w:val="005C5080"/>
    <w:rsid w:val="005C5835"/>
    <w:rsid w:val="005C7531"/>
    <w:rsid w:val="005E1B28"/>
    <w:rsid w:val="005F0A92"/>
    <w:rsid w:val="005F0FF0"/>
    <w:rsid w:val="005F1FBF"/>
    <w:rsid w:val="005F28BB"/>
    <w:rsid w:val="005F5524"/>
    <w:rsid w:val="006009E5"/>
    <w:rsid w:val="006015DB"/>
    <w:rsid w:val="00601A0A"/>
    <w:rsid w:val="00603972"/>
    <w:rsid w:val="006057B5"/>
    <w:rsid w:val="00610DE6"/>
    <w:rsid w:val="006150CF"/>
    <w:rsid w:val="006331B9"/>
    <w:rsid w:val="00633B9E"/>
    <w:rsid w:val="00636AFF"/>
    <w:rsid w:val="006408C9"/>
    <w:rsid w:val="0064276B"/>
    <w:rsid w:val="00645132"/>
    <w:rsid w:val="00645F5B"/>
    <w:rsid w:val="00662A00"/>
    <w:rsid w:val="006633AF"/>
    <w:rsid w:val="00674DDD"/>
    <w:rsid w:val="00676050"/>
    <w:rsid w:val="00684930"/>
    <w:rsid w:val="0068512B"/>
    <w:rsid w:val="0069045F"/>
    <w:rsid w:val="00693789"/>
    <w:rsid w:val="00694A28"/>
    <w:rsid w:val="006A1DA1"/>
    <w:rsid w:val="006B0E81"/>
    <w:rsid w:val="006B5A36"/>
    <w:rsid w:val="006B6DC3"/>
    <w:rsid w:val="006C11C6"/>
    <w:rsid w:val="006D013A"/>
    <w:rsid w:val="006D2532"/>
    <w:rsid w:val="006D3379"/>
    <w:rsid w:val="006D49BD"/>
    <w:rsid w:val="006D6782"/>
    <w:rsid w:val="006D6E9A"/>
    <w:rsid w:val="006E28B2"/>
    <w:rsid w:val="006E4E0E"/>
    <w:rsid w:val="007002AD"/>
    <w:rsid w:val="00701292"/>
    <w:rsid w:val="00704512"/>
    <w:rsid w:val="00705920"/>
    <w:rsid w:val="00705FB3"/>
    <w:rsid w:val="007275CA"/>
    <w:rsid w:val="0074009C"/>
    <w:rsid w:val="0074341C"/>
    <w:rsid w:val="007505C2"/>
    <w:rsid w:val="00751286"/>
    <w:rsid w:val="007624A1"/>
    <w:rsid w:val="00773880"/>
    <w:rsid w:val="00774524"/>
    <w:rsid w:val="00777AA3"/>
    <w:rsid w:val="00777EC4"/>
    <w:rsid w:val="00781E6C"/>
    <w:rsid w:val="00783B48"/>
    <w:rsid w:val="0079797A"/>
    <w:rsid w:val="007A1B8A"/>
    <w:rsid w:val="007B1F77"/>
    <w:rsid w:val="007C2672"/>
    <w:rsid w:val="007D3581"/>
    <w:rsid w:val="007D45EA"/>
    <w:rsid w:val="007D4957"/>
    <w:rsid w:val="007E11E0"/>
    <w:rsid w:val="007E40A9"/>
    <w:rsid w:val="007E5DB7"/>
    <w:rsid w:val="007F33A5"/>
    <w:rsid w:val="007F399E"/>
    <w:rsid w:val="007F3C60"/>
    <w:rsid w:val="007F5FEE"/>
    <w:rsid w:val="00805BFF"/>
    <w:rsid w:val="00814D0F"/>
    <w:rsid w:val="00815443"/>
    <w:rsid w:val="008217B3"/>
    <w:rsid w:val="008222F0"/>
    <w:rsid w:val="008268EA"/>
    <w:rsid w:val="00827644"/>
    <w:rsid w:val="00834FE9"/>
    <w:rsid w:val="00842BFA"/>
    <w:rsid w:val="0084373D"/>
    <w:rsid w:val="00846B1E"/>
    <w:rsid w:val="0085392D"/>
    <w:rsid w:val="00855E02"/>
    <w:rsid w:val="008560A3"/>
    <w:rsid w:val="00867AD4"/>
    <w:rsid w:val="0087338E"/>
    <w:rsid w:val="00877AB8"/>
    <w:rsid w:val="00885B7B"/>
    <w:rsid w:val="00896FDF"/>
    <w:rsid w:val="008A068D"/>
    <w:rsid w:val="008A354C"/>
    <w:rsid w:val="008A4878"/>
    <w:rsid w:val="008A794A"/>
    <w:rsid w:val="008C19D6"/>
    <w:rsid w:val="008C6162"/>
    <w:rsid w:val="008D6B8F"/>
    <w:rsid w:val="008E0F03"/>
    <w:rsid w:val="008E10D7"/>
    <w:rsid w:val="008F623A"/>
    <w:rsid w:val="008F7E0B"/>
    <w:rsid w:val="009026B4"/>
    <w:rsid w:val="00912265"/>
    <w:rsid w:val="009167C2"/>
    <w:rsid w:val="009222A4"/>
    <w:rsid w:val="00923F75"/>
    <w:rsid w:val="00930CE0"/>
    <w:rsid w:val="009329A9"/>
    <w:rsid w:val="009329BC"/>
    <w:rsid w:val="0094334F"/>
    <w:rsid w:val="009438E8"/>
    <w:rsid w:val="00944119"/>
    <w:rsid w:val="00946991"/>
    <w:rsid w:val="009506FC"/>
    <w:rsid w:val="00954D09"/>
    <w:rsid w:val="00966577"/>
    <w:rsid w:val="00967387"/>
    <w:rsid w:val="009725F2"/>
    <w:rsid w:val="00976358"/>
    <w:rsid w:val="00984765"/>
    <w:rsid w:val="009900C7"/>
    <w:rsid w:val="00990B59"/>
    <w:rsid w:val="00995461"/>
    <w:rsid w:val="00997223"/>
    <w:rsid w:val="009973AE"/>
    <w:rsid w:val="009A052F"/>
    <w:rsid w:val="009B020E"/>
    <w:rsid w:val="009B7048"/>
    <w:rsid w:val="009B7BFA"/>
    <w:rsid w:val="009C4873"/>
    <w:rsid w:val="009D236B"/>
    <w:rsid w:val="009E4D11"/>
    <w:rsid w:val="009F0498"/>
    <w:rsid w:val="009F25AE"/>
    <w:rsid w:val="009F2F7E"/>
    <w:rsid w:val="00A00EFB"/>
    <w:rsid w:val="00A01E0D"/>
    <w:rsid w:val="00A06662"/>
    <w:rsid w:val="00A132A0"/>
    <w:rsid w:val="00A20511"/>
    <w:rsid w:val="00A20B1E"/>
    <w:rsid w:val="00A231BF"/>
    <w:rsid w:val="00A30CE6"/>
    <w:rsid w:val="00A34FED"/>
    <w:rsid w:val="00A425CA"/>
    <w:rsid w:val="00A4594B"/>
    <w:rsid w:val="00A46AED"/>
    <w:rsid w:val="00A46F2B"/>
    <w:rsid w:val="00A632CB"/>
    <w:rsid w:val="00A653D6"/>
    <w:rsid w:val="00A668D4"/>
    <w:rsid w:val="00A66968"/>
    <w:rsid w:val="00A717B1"/>
    <w:rsid w:val="00A802DC"/>
    <w:rsid w:val="00A824FA"/>
    <w:rsid w:val="00A901E3"/>
    <w:rsid w:val="00A96B3B"/>
    <w:rsid w:val="00A97148"/>
    <w:rsid w:val="00AA1864"/>
    <w:rsid w:val="00AB2654"/>
    <w:rsid w:val="00AB4EEE"/>
    <w:rsid w:val="00AB66E1"/>
    <w:rsid w:val="00AC3F55"/>
    <w:rsid w:val="00AC614E"/>
    <w:rsid w:val="00AC713F"/>
    <w:rsid w:val="00AD5FA6"/>
    <w:rsid w:val="00AE1EE5"/>
    <w:rsid w:val="00AE322F"/>
    <w:rsid w:val="00AE3AD0"/>
    <w:rsid w:val="00AE778F"/>
    <w:rsid w:val="00AF1972"/>
    <w:rsid w:val="00AF24AC"/>
    <w:rsid w:val="00AF2BB2"/>
    <w:rsid w:val="00AF3398"/>
    <w:rsid w:val="00AF7391"/>
    <w:rsid w:val="00B0151F"/>
    <w:rsid w:val="00B02B48"/>
    <w:rsid w:val="00B05B13"/>
    <w:rsid w:val="00B12EA6"/>
    <w:rsid w:val="00B2365B"/>
    <w:rsid w:val="00B245AF"/>
    <w:rsid w:val="00B24A46"/>
    <w:rsid w:val="00B25830"/>
    <w:rsid w:val="00B30401"/>
    <w:rsid w:val="00B315B6"/>
    <w:rsid w:val="00B408B5"/>
    <w:rsid w:val="00B41996"/>
    <w:rsid w:val="00B44464"/>
    <w:rsid w:val="00B46895"/>
    <w:rsid w:val="00B502DB"/>
    <w:rsid w:val="00B505CB"/>
    <w:rsid w:val="00B53C8B"/>
    <w:rsid w:val="00B55E53"/>
    <w:rsid w:val="00B57211"/>
    <w:rsid w:val="00B60924"/>
    <w:rsid w:val="00B721BC"/>
    <w:rsid w:val="00B75149"/>
    <w:rsid w:val="00B803FC"/>
    <w:rsid w:val="00B84006"/>
    <w:rsid w:val="00B875BD"/>
    <w:rsid w:val="00B924F3"/>
    <w:rsid w:val="00B954BB"/>
    <w:rsid w:val="00BB45C0"/>
    <w:rsid w:val="00BB77FA"/>
    <w:rsid w:val="00BC2B1A"/>
    <w:rsid w:val="00BC4190"/>
    <w:rsid w:val="00BD2171"/>
    <w:rsid w:val="00BE25C9"/>
    <w:rsid w:val="00BE4343"/>
    <w:rsid w:val="00BE4E8E"/>
    <w:rsid w:val="00BE6535"/>
    <w:rsid w:val="00BF5398"/>
    <w:rsid w:val="00C03D95"/>
    <w:rsid w:val="00C15E5E"/>
    <w:rsid w:val="00C16FE1"/>
    <w:rsid w:val="00C17E8B"/>
    <w:rsid w:val="00C17FFA"/>
    <w:rsid w:val="00C201F4"/>
    <w:rsid w:val="00C23DB4"/>
    <w:rsid w:val="00C2665B"/>
    <w:rsid w:val="00C33B73"/>
    <w:rsid w:val="00C407A6"/>
    <w:rsid w:val="00C438D7"/>
    <w:rsid w:val="00C4437C"/>
    <w:rsid w:val="00C4758A"/>
    <w:rsid w:val="00C50102"/>
    <w:rsid w:val="00C62664"/>
    <w:rsid w:val="00C747DC"/>
    <w:rsid w:val="00C82E65"/>
    <w:rsid w:val="00C8350C"/>
    <w:rsid w:val="00C84DEF"/>
    <w:rsid w:val="00C90DDC"/>
    <w:rsid w:val="00C933F9"/>
    <w:rsid w:val="00CA17AA"/>
    <w:rsid w:val="00CA3D6B"/>
    <w:rsid w:val="00CB1EF3"/>
    <w:rsid w:val="00CB7E46"/>
    <w:rsid w:val="00CC71DC"/>
    <w:rsid w:val="00CD327F"/>
    <w:rsid w:val="00CD38E9"/>
    <w:rsid w:val="00CD6249"/>
    <w:rsid w:val="00CD732D"/>
    <w:rsid w:val="00CD7FEF"/>
    <w:rsid w:val="00CE403B"/>
    <w:rsid w:val="00CF1351"/>
    <w:rsid w:val="00D0044C"/>
    <w:rsid w:val="00D02BDE"/>
    <w:rsid w:val="00D118C5"/>
    <w:rsid w:val="00D132AA"/>
    <w:rsid w:val="00D15B8B"/>
    <w:rsid w:val="00D3386C"/>
    <w:rsid w:val="00D36463"/>
    <w:rsid w:val="00D36A0F"/>
    <w:rsid w:val="00D37511"/>
    <w:rsid w:val="00D43837"/>
    <w:rsid w:val="00D44043"/>
    <w:rsid w:val="00D44525"/>
    <w:rsid w:val="00D45661"/>
    <w:rsid w:val="00D5489F"/>
    <w:rsid w:val="00D6009F"/>
    <w:rsid w:val="00D67B6A"/>
    <w:rsid w:val="00D705DE"/>
    <w:rsid w:val="00D7146C"/>
    <w:rsid w:val="00D776C5"/>
    <w:rsid w:val="00D92F60"/>
    <w:rsid w:val="00D95317"/>
    <w:rsid w:val="00D96557"/>
    <w:rsid w:val="00D96DE8"/>
    <w:rsid w:val="00DA2444"/>
    <w:rsid w:val="00DA4D56"/>
    <w:rsid w:val="00DA66A4"/>
    <w:rsid w:val="00DA6F74"/>
    <w:rsid w:val="00DB705C"/>
    <w:rsid w:val="00DC131B"/>
    <w:rsid w:val="00DC246C"/>
    <w:rsid w:val="00DC38EC"/>
    <w:rsid w:val="00DD1032"/>
    <w:rsid w:val="00DD75C3"/>
    <w:rsid w:val="00DE0586"/>
    <w:rsid w:val="00DE3C53"/>
    <w:rsid w:val="00DE525C"/>
    <w:rsid w:val="00DE6277"/>
    <w:rsid w:val="00DE706F"/>
    <w:rsid w:val="00DE7F9A"/>
    <w:rsid w:val="00E030DE"/>
    <w:rsid w:val="00E10C36"/>
    <w:rsid w:val="00E14D01"/>
    <w:rsid w:val="00E14E07"/>
    <w:rsid w:val="00E164D0"/>
    <w:rsid w:val="00E16D30"/>
    <w:rsid w:val="00E2730D"/>
    <w:rsid w:val="00E315D9"/>
    <w:rsid w:val="00E37E14"/>
    <w:rsid w:val="00E471CC"/>
    <w:rsid w:val="00E5019F"/>
    <w:rsid w:val="00E62695"/>
    <w:rsid w:val="00E655BC"/>
    <w:rsid w:val="00E7152D"/>
    <w:rsid w:val="00E72736"/>
    <w:rsid w:val="00E72FCE"/>
    <w:rsid w:val="00E746D6"/>
    <w:rsid w:val="00E85564"/>
    <w:rsid w:val="00E90EC3"/>
    <w:rsid w:val="00E924F2"/>
    <w:rsid w:val="00E9354D"/>
    <w:rsid w:val="00E94426"/>
    <w:rsid w:val="00E95873"/>
    <w:rsid w:val="00EA532D"/>
    <w:rsid w:val="00EB078F"/>
    <w:rsid w:val="00EB1222"/>
    <w:rsid w:val="00EB482F"/>
    <w:rsid w:val="00EB4B57"/>
    <w:rsid w:val="00EB4D1C"/>
    <w:rsid w:val="00ED0A39"/>
    <w:rsid w:val="00ED2ED0"/>
    <w:rsid w:val="00EE12B3"/>
    <w:rsid w:val="00EE6C61"/>
    <w:rsid w:val="00EF47E8"/>
    <w:rsid w:val="00F04BC8"/>
    <w:rsid w:val="00F04F76"/>
    <w:rsid w:val="00F07553"/>
    <w:rsid w:val="00F1421A"/>
    <w:rsid w:val="00F21C6F"/>
    <w:rsid w:val="00F24463"/>
    <w:rsid w:val="00F260D6"/>
    <w:rsid w:val="00F30227"/>
    <w:rsid w:val="00F3125F"/>
    <w:rsid w:val="00F31733"/>
    <w:rsid w:val="00F32851"/>
    <w:rsid w:val="00F419D3"/>
    <w:rsid w:val="00F46551"/>
    <w:rsid w:val="00F46E41"/>
    <w:rsid w:val="00F51743"/>
    <w:rsid w:val="00F56EB6"/>
    <w:rsid w:val="00F70DF0"/>
    <w:rsid w:val="00F72216"/>
    <w:rsid w:val="00F771DB"/>
    <w:rsid w:val="00F81299"/>
    <w:rsid w:val="00F97FAB"/>
    <w:rsid w:val="00FA27AF"/>
    <w:rsid w:val="00FA44F9"/>
    <w:rsid w:val="00FA55F4"/>
    <w:rsid w:val="00FA69B9"/>
    <w:rsid w:val="00FA6BF1"/>
    <w:rsid w:val="00FB05DD"/>
    <w:rsid w:val="00FB151F"/>
    <w:rsid w:val="00FB23EA"/>
    <w:rsid w:val="00FB4CB3"/>
    <w:rsid w:val="00FB545A"/>
    <w:rsid w:val="00FB5958"/>
    <w:rsid w:val="00FB5EFA"/>
    <w:rsid w:val="00FC10BB"/>
    <w:rsid w:val="00FC2785"/>
    <w:rsid w:val="00FC3BD9"/>
    <w:rsid w:val="00FC6924"/>
    <w:rsid w:val="00FC72FE"/>
    <w:rsid w:val="00FC7800"/>
    <w:rsid w:val="00FD2E46"/>
    <w:rsid w:val="00FD58F8"/>
    <w:rsid w:val="00FE1D49"/>
    <w:rsid w:val="00FE5165"/>
    <w:rsid w:val="00FE6E57"/>
    <w:rsid w:val="00FE70AB"/>
    <w:rsid w:val="00FF3A86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C86D8"/>
  <w15:chartTrackingRefBased/>
  <w15:docId w15:val="{E0A070CE-5AA6-48E4-B24E-1E5EC803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DC38EC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D5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034E4"/>
    <w:rPr>
      <w:color w:val="0000FF"/>
      <w:u w:val="single"/>
    </w:rPr>
  </w:style>
  <w:style w:type="character" w:styleId="Collegamentovisitato">
    <w:name w:val="FollowedHyperlink"/>
    <w:rsid w:val="007F399E"/>
    <w:rPr>
      <w:color w:val="800080"/>
      <w:u w:val="single"/>
    </w:rPr>
  </w:style>
  <w:style w:type="paragraph" w:styleId="Testofumetto">
    <w:name w:val="Balloon Text"/>
    <w:basedOn w:val="Normale"/>
    <w:semiHidden/>
    <w:rsid w:val="007F3C60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5489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D5489F"/>
    <w:rPr>
      <w:sz w:val="24"/>
      <w:szCs w:val="24"/>
    </w:rPr>
  </w:style>
  <w:style w:type="paragraph" w:styleId="Pidipagina">
    <w:name w:val="footer"/>
    <w:basedOn w:val="Normale"/>
    <w:link w:val="PidipaginaCarattere"/>
    <w:rsid w:val="00D5489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D5489F"/>
    <w:rPr>
      <w:sz w:val="24"/>
      <w:szCs w:val="24"/>
    </w:rPr>
  </w:style>
  <w:style w:type="paragraph" w:styleId="Testonormale">
    <w:name w:val="Plain Text"/>
    <w:basedOn w:val="Normale"/>
    <w:link w:val="TestonormaleCarattere"/>
    <w:uiPriority w:val="99"/>
    <w:unhideWhenUsed/>
    <w:rsid w:val="00A34FED"/>
    <w:rPr>
      <w:rFonts w:ascii="Calibri" w:eastAsia="Calibri" w:hAnsi="Calibri"/>
      <w:sz w:val="22"/>
      <w:szCs w:val="21"/>
      <w:lang w:eastAsia="en-US"/>
    </w:rPr>
  </w:style>
  <w:style w:type="character" w:customStyle="1" w:styleId="TestonormaleCarattere">
    <w:name w:val="Testo normale Carattere"/>
    <w:link w:val="Testonormale"/>
    <w:uiPriority w:val="99"/>
    <w:rsid w:val="00A34FED"/>
    <w:rPr>
      <w:rFonts w:ascii="Calibri" w:eastAsia="Calibri" w:hAnsi="Calibri"/>
      <w:sz w:val="22"/>
      <w:szCs w:val="21"/>
      <w:lang w:eastAsia="en-US"/>
    </w:rPr>
  </w:style>
  <w:style w:type="paragraph" w:styleId="Nessunaspaziatura">
    <w:name w:val="No Spacing"/>
    <w:uiPriority w:val="1"/>
    <w:qFormat/>
    <w:rsid w:val="005C5080"/>
    <w:rPr>
      <w:rFonts w:ascii="Calibri" w:eastAsia="Calibri" w:hAnsi="Calibri"/>
      <w:sz w:val="22"/>
      <w:szCs w:val="22"/>
      <w:lang w:eastAsia="en-US"/>
    </w:rPr>
  </w:style>
  <w:style w:type="paragraph" w:styleId="NormaleWeb">
    <w:name w:val="Normal (Web)"/>
    <w:basedOn w:val="Normale"/>
    <w:uiPriority w:val="99"/>
    <w:unhideWhenUsed/>
    <w:rsid w:val="005C5080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ista xmlns="4236d4db-0bf9-4075-bfa7-10b472fdf080">Scelta n. 1</Autista>
    <giornaliero xmlns="4236d4db-0bf9-4075-bfa7-10b472fdf080">2021-02-25T04:14:52+00:00</giornaliero>
    <Si_x002f_No xmlns="4236d4db-0bf9-4075-bfa7-10b472fdf080">true</Si_x002f_No>
    <Data xmlns="4236d4db-0bf9-4075-bfa7-10b472fdf080" xsi:nil="true"/>
    <Persona xmlns="4236d4db-0bf9-4075-bfa7-10b472fdf080">
      <UserInfo>
        <DisplayName/>
        <AccountId xsi:nil="true"/>
        <AccountType/>
      </UserInfo>
    </Person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D28B6FC0F844FAE621C99BA8AD8CF" ma:contentTypeVersion="18" ma:contentTypeDescription="Creare un nuovo documento." ma:contentTypeScope="" ma:versionID="87328a5e26a65c73a61ce7ecfd82631b">
  <xsd:schema xmlns:xsd="http://www.w3.org/2001/XMLSchema" xmlns:xs="http://www.w3.org/2001/XMLSchema" xmlns:p="http://schemas.microsoft.com/office/2006/metadata/properties" xmlns:ns2="4236d4db-0bf9-4075-bfa7-10b472fdf080" xmlns:ns3="62faf6d2-8361-4747-8cd4-f4a3a10db7cf" targetNamespace="http://schemas.microsoft.com/office/2006/metadata/properties" ma:root="true" ma:fieldsID="f205e85dbdfb7e8d00d4c3025cfe8069" ns2:_="" ns3:_="">
    <xsd:import namespace="4236d4db-0bf9-4075-bfa7-10b472fdf080"/>
    <xsd:import namespace="62faf6d2-8361-4747-8cd4-f4a3a10db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giornaliero" minOccurs="0"/>
                <xsd:element ref="ns2:Autista" minOccurs="0"/>
                <xsd:element ref="ns2:Data" minOccurs="0"/>
                <xsd:element ref="ns2:Si_x002f_No" minOccurs="0"/>
                <xsd:element ref="ns2:Person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6d4db-0bf9-4075-bfa7-10b472fdf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giornaliero" ma:index="11" nillable="true" ma:displayName="giornaliero" ma:default="[today]" ma:format="DateOnly" ma:internalName="giornaliero">
      <xsd:simpleType>
        <xsd:restriction base="dms:DateTime"/>
      </xsd:simpleType>
    </xsd:element>
    <xsd:element name="Autista" ma:index="12" nillable="true" ma:displayName="Autista" ma:default="Scelta n. 1" ma:format="Dropdown" ma:internalName="Autista">
      <xsd:simpleType>
        <xsd:restriction base="dms:Choice">
          <xsd:enumeration value="Scelta n. 1"/>
          <xsd:enumeration value="Scelta n. 2"/>
          <xsd:enumeration value="Scelta n. 3"/>
        </xsd:restriction>
      </xsd:simpleType>
    </xsd:element>
    <xsd:element name="Data" ma:index="13" nillable="true" ma:displayName="Data" ma:format="DateOnly" ma:internalName="Data">
      <xsd:simpleType>
        <xsd:restriction base="dms:DateTime"/>
      </xsd:simpleType>
    </xsd:element>
    <xsd:element name="Si_x002f_No" ma:index="14" nillable="true" ma:displayName="Si/No" ma:default="1" ma:internalName="Si_x002f_No">
      <xsd:simpleType>
        <xsd:restriction base="dms:Boolean"/>
      </xsd:simpleType>
    </xsd:element>
    <xsd:element name="Persona" ma:index="15" nillable="true" ma:displayName="Persona" ma:format="Dropdown" ma:list="UserInfo" ma:SharePointGroup="0" ma:internalName="Person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af6d2-8361-4747-8cd4-f4a3a10db7c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A9EBAD-CFAE-475C-9047-FFA8C7152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637C59-AB9D-4738-9448-A060DF01870B}">
  <ds:schemaRefs>
    <ds:schemaRef ds:uri="http://schemas.microsoft.com/office/2006/metadata/properties"/>
    <ds:schemaRef ds:uri="http://schemas.microsoft.com/office/infopath/2007/PartnerControls"/>
    <ds:schemaRef ds:uri="4236d4db-0bf9-4075-bfa7-10b472fdf080"/>
  </ds:schemaRefs>
</ds:datastoreItem>
</file>

<file path=customXml/itemProps3.xml><?xml version="1.0" encoding="utf-8"?>
<ds:datastoreItem xmlns:ds="http://schemas.openxmlformats.org/officeDocument/2006/customXml" ds:itemID="{FB9992D4-AF1A-41D7-B8A5-B39F0AFF4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36d4db-0bf9-4075-bfa7-10b472fdf080"/>
    <ds:schemaRef ds:uri="62faf6d2-8361-4747-8cd4-f4a3a10db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B3327E-4D1C-49F6-9F48-489D2415D2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Spett</vt:lpstr>
    </vt:vector>
  </TitlesOfParts>
  <Company>Eurocorporation S.r.L.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Spett</dc:title>
  <dc:subject/>
  <dc:creator>Alfredo</dc:creator>
  <cp:keywords/>
  <cp:lastModifiedBy>Matilde Ioia</cp:lastModifiedBy>
  <cp:revision>4</cp:revision>
  <cp:lastPrinted>2021-03-10T10:22:00Z</cp:lastPrinted>
  <dcterms:created xsi:type="dcterms:W3CDTF">2022-05-25T08:33:00Z</dcterms:created>
  <dcterms:modified xsi:type="dcterms:W3CDTF">2022-05-25T08:34:00Z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0x01010014BD28B6FC0F844FAE621C99BA8AD8CF</vt:lpwstr>
  </property>
</Properties>
</file>